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B2C08" w14:textId="4FE9B929" w:rsidR="001F5BF2" w:rsidRDefault="001F5BF2" w:rsidP="00A2708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/>
          <w:sz w:val="44"/>
          <w:szCs w:val="44"/>
          <w:lang w:eastAsia="en-IN"/>
        </w:rPr>
      </w:pPr>
    </w:p>
    <w:p w14:paraId="54713B3A" w14:textId="77777777" w:rsidR="00C75649" w:rsidRDefault="00C75649" w:rsidP="00A2708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/>
          <w:sz w:val="44"/>
          <w:szCs w:val="44"/>
          <w:lang w:eastAsia="en-IN"/>
        </w:rPr>
      </w:pPr>
    </w:p>
    <w:p w14:paraId="4794EE12" w14:textId="77777777" w:rsidR="00A918C9" w:rsidRPr="00A918C9" w:rsidRDefault="00A918C9" w:rsidP="00A2708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/>
          <w:sz w:val="44"/>
          <w:szCs w:val="44"/>
          <w:lang w:eastAsia="en-IN"/>
        </w:rPr>
      </w:pPr>
      <w:r w:rsidRPr="00A918C9">
        <w:rPr>
          <w:rFonts w:eastAsia="Times New Roman" w:cstheme="minorHAnsi"/>
          <w:b/>
          <w:color w:val="000000"/>
          <w:sz w:val="44"/>
          <w:szCs w:val="44"/>
          <w:lang w:eastAsia="en-IN"/>
        </w:rPr>
        <w:t>JavaScript</w:t>
      </w:r>
    </w:p>
    <w:p w14:paraId="377E0719" w14:textId="77777777" w:rsidR="00A27084" w:rsidRPr="00A27084" w:rsidRDefault="00A27084" w:rsidP="0018720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A27084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JavaScript is</w:t>
      </w:r>
      <w:r w:rsidRPr="00187205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 </w:t>
      </w:r>
      <w:r w:rsidRPr="00187205">
        <w:rPr>
          <w:rFonts w:ascii="Verdana" w:eastAsia="Times New Roman" w:hAnsi="Verdana" w:cs="Times New Roman"/>
          <w:i/>
          <w:iCs/>
          <w:color w:val="000000"/>
          <w:sz w:val="28"/>
          <w:szCs w:val="28"/>
          <w:lang w:eastAsia="en-IN"/>
        </w:rPr>
        <w:t>an object-based scripting language</w:t>
      </w:r>
      <w:r w:rsidRPr="00187205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 </w:t>
      </w:r>
      <w:r w:rsidRPr="00A27084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that is lightweight and cross-</w:t>
      </w:r>
      <w:proofErr w:type="spellStart"/>
      <w:proofErr w:type="gramStart"/>
      <w:r w:rsidRPr="00A27084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platform.JavaScript</w:t>
      </w:r>
      <w:proofErr w:type="spellEnd"/>
      <w:proofErr w:type="gramEnd"/>
      <w:r w:rsidRPr="00A27084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 xml:space="preserve"> is not compiled but translated. The JavaScript Translator (embedded in browser) is responsible to translate the JavaScript code.</w:t>
      </w:r>
    </w:p>
    <w:p w14:paraId="78E32CC2" w14:textId="77777777" w:rsidR="00A27084" w:rsidRPr="00A27084" w:rsidRDefault="00A27084" w:rsidP="00A2708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color w:val="000000" w:themeColor="text1"/>
          <w:sz w:val="44"/>
          <w:szCs w:val="44"/>
          <w:lang w:eastAsia="en-IN"/>
        </w:rPr>
      </w:pPr>
      <w:r w:rsidRPr="00A27084">
        <w:rPr>
          <w:rFonts w:eastAsia="Times New Roman" w:cstheme="minorHAnsi"/>
          <w:b/>
          <w:color w:val="000000" w:themeColor="text1"/>
          <w:sz w:val="44"/>
          <w:szCs w:val="44"/>
          <w:lang w:eastAsia="en-IN"/>
        </w:rPr>
        <w:t>Where JavaScript is used</w:t>
      </w:r>
    </w:p>
    <w:p w14:paraId="3E391725" w14:textId="77777777" w:rsidR="00A27084" w:rsidRPr="00A27084" w:rsidRDefault="00A27084" w:rsidP="00A270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2708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JavaScript is used to create interactive websites. It is mainly used for:</w:t>
      </w:r>
    </w:p>
    <w:p w14:paraId="2F39CC45" w14:textId="77777777" w:rsidR="00A27084" w:rsidRPr="00A27084" w:rsidRDefault="00A27084" w:rsidP="00A27084">
      <w:pPr>
        <w:numPr>
          <w:ilvl w:val="0"/>
          <w:numId w:val="1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2708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Client-side validation</w:t>
      </w:r>
    </w:p>
    <w:p w14:paraId="575E4723" w14:textId="77777777" w:rsidR="00A27084" w:rsidRPr="00A27084" w:rsidRDefault="00A27084" w:rsidP="00A27084">
      <w:pPr>
        <w:numPr>
          <w:ilvl w:val="0"/>
          <w:numId w:val="1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2708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Dynamic drop-down menus</w:t>
      </w:r>
    </w:p>
    <w:p w14:paraId="56DBDBE9" w14:textId="77777777" w:rsidR="00A27084" w:rsidRPr="00A27084" w:rsidRDefault="00A27084" w:rsidP="00A27084">
      <w:pPr>
        <w:numPr>
          <w:ilvl w:val="0"/>
          <w:numId w:val="1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2708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Displaying data and time</w:t>
      </w:r>
    </w:p>
    <w:p w14:paraId="4B905D73" w14:textId="77777777" w:rsidR="00A27084" w:rsidRPr="00A27084" w:rsidRDefault="00A27084" w:rsidP="00A27084">
      <w:pPr>
        <w:numPr>
          <w:ilvl w:val="0"/>
          <w:numId w:val="1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2708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Displaying popup windows and dialog boxes (like alert dialog box, confirm dialog box and prompt dialog box)</w:t>
      </w:r>
    </w:p>
    <w:p w14:paraId="7C5DDC84" w14:textId="77777777" w:rsidR="00A27084" w:rsidRPr="00A27084" w:rsidRDefault="00A27084" w:rsidP="00A27084">
      <w:pPr>
        <w:numPr>
          <w:ilvl w:val="0"/>
          <w:numId w:val="1"/>
        </w:numPr>
        <w:shd w:val="clear" w:color="auto" w:fill="FFFFFF"/>
        <w:spacing w:before="55" w:after="100" w:afterAutospacing="1" w:line="318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2708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Displaying clocks etc.</w:t>
      </w:r>
    </w:p>
    <w:p w14:paraId="37E1A8B1" w14:textId="77777777" w:rsidR="00A27084" w:rsidRPr="00187205" w:rsidRDefault="00A27084" w:rsidP="00A27084">
      <w:pPr>
        <w:rPr>
          <w:b/>
        </w:rPr>
      </w:pPr>
      <w:r w:rsidRPr="00187205">
        <w:rPr>
          <w:b/>
        </w:rPr>
        <w:t>Example</w:t>
      </w:r>
    </w:p>
    <w:p w14:paraId="67116823" w14:textId="77777777" w:rsidR="00A27084" w:rsidRPr="00187205" w:rsidRDefault="00A27084" w:rsidP="00A27084">
      <w:pPr>
        <w:rPr>
          <w:rFonts w:ascii="Verdana" w:hAnsi="Verdana"/>
          <w:sz w:val="24"/>
          <w:szCs w:val="24"/>
        </w:rPr>
      </w:pPr>
      <w:r w:rsidRPr="00187205">
        <w:rPr>
          <w:rFonts w:ascii="Verdana" w:hAnsi="Verdana"/>
          <w:sz w:val="24"/>
          <w:szCs w:val="24"/>
        </w:rPr>
        <w:t>&lt;html&gt;</w:t>
      </w:r>
    </w:p>
    <w:p w14:paraId="21D4FEC1" w14:textId="77777777" w:rsidR="00A27084" w:rsidRPr="00187205" w:rsidRDefault="00A27084" w:rsidP="00A27084">
      <w:pPr>
        <w:rPr>
          <w:rFonts w:ascii="Verdana" w:hAnsi="Verdana"/>
          <w:sz w:val="24"/>
          <w:szCs w:val="24"/>
        </w:rPr>
      </w:pPr>
      <w:r w:rsidRPr="00187205">
        <w:rPr>
          <w:rFonts w:ascii="Verdana" w:hAnsi="Verdana"/>
          <w:sz w:val="24"/>
          <w:szCs w:val="24"/>
        </w:rPr>
        <w:t>&lt;body&gt;</w:t>
      </w:r>
    </w:p>
    <w:p w14:paraId="033DE525" w14:textId="77777777" w:rsidR="00A27084" w:rsidRPr="00187205" w:rsidRDefault="00A27084" w:rsidP="00A27084">
      <w:pPr>
        <w:rPr>
          <w:rFonts w:ascii="Verdana" w:hAnsi="Verdana"/>
          <w:sz w:val="24"/>
          <w:szCs w:val="24"/>
        </w:rPr>
      </w:pPr>
      <w:r w:rsidRPr="00187205">
        <w:rPr>
          <w:rFonts w:ascii="Verdana" w:hAnsi="Verdana"/>
          <w:sz w:val="24"/>
          <w:szCs w:val="24"/>
        </w:rPr>
        <w:t>&lt;h2&gt;Welcome to JavaScript&lt;/h2&gt;</w:t>
      </w:r>
    </w:p>
    <w:p w14:paraId="788C644D" w14:textId="77777777" w:rsidR="00A27084" w:rsidRPr="00187205" w:rsidRDefault="00A27084" w:rsidP="00A27084">
      <w:pPr>
        <w:rPr>
          <w:rFonts w:ascii="Verdana" w:hAnsi="Verdana"/>
          <w:sz w:val="24"/>
          <w:szCs w:val="24"/>
        </w:rPr>
      </w:pPr>
      <w:r w:rsidRPr="00187205">
        <w:rPr>
          <w:rFonts w:ascii="Verdana" w:hAnsi="Verdana"/>
          <w:sz w:val="24"/>
          <w:szCs w:val="24"/>
        </w:rPr>
        <w:t>&lt;script&gt;</w:t>
      </w:r>
    </w:p>
    <w:p w14:paraId="3CF0D017" w14:textId="77777777" w:rsidR="00A27084" w:rsidRPr="00187205" w:rsidRDefault="00A27084" w:rsidP="00A27084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187205">
        <w:rPr>
          <w:rFonts w:ascii="Verdana" w:hAnsi="Verdana"/>
          <w:sz w:val="24"/>
          <w:szCs w:val="24"/>
        </w:rPr>
        <w:t>document.write</w:t>
      </w:r>
      <w:proofErr w:type="spellEnd"/>
      <w:proofErr w:type="gramEnd"/>
      <w:r w:rsidRPr="00187205">
        <w:rPr>
          <w:rFonts w:ascii="Verdana" w:hAnsi="Verdana"/>
          <w:sz w:val="24"/>
          <w:szCs w:val="24"/>
        </w:rPr>
        <w:t>("Hello JavaScript by JavaScript");</w:t>
      </w:r>
    </w:p>
    <w:p w14:paraId="7D6BE555" w14:textId="77777777" w:rsidR="00A27084" w:rsidRPr="00187205" w:rsidRDefault="00A27084" w:rsidP="00A27084">
      <w:pPr>
        <w:rPr>
          <w:rFonts w:ascii="Verdana" w:hAnsi="Verdana"/>
          <w:sz w:val="24"/>
          <w:szCs w:val="24"/>
        </w:rPr>
      </w:pPr>
      <w:r w:rsidRPr="00187205">
        <w:rPr>
          <w:rFonts w:ascii="Verdana" w:hAnsi="Verdana"/>
          <w:sz w:val="24"/>
          <w:szCs w:val="24"/>
        </w:rPr>
        <w:t>&lt;/script&gt;</w:t>
      </w:r>
    </w:p>
    <w:p w14:paraId="2F49EC0F" w14:textId="77777777" w:rsidR="00A27084" w:rsidRPr="00187205" w:rsidRDefault="00A27084" w:rsidP="00A27084">
      <w:pPr>
        <w:rPr>
          <w:rFonts w:ascii="Verdana" w:hAnsi="Verdana"/>
          <w:sz w:val="24"/>
          <w:szCs w:val="24"/>
        </w:rPr>
      </w:pPr>
      <w:r w:rsidRPr="00187205">
        <w:rPr>
          <w:rFonts w:ascii="Verdana" w:hAnsi="Verdana"/>
          <w:sz w:val="24"/>
          <w:szCs w:val="24"/>
        </w:rPr>
        <w:t>&lt;/body&gt;</w:t>
      </w:r>
    </w:p>
    <w:p w14:paraId="41F1D0CB" w14:textId="77777777" w:rsidR="00EC0D7E" w:rsidRPr="00187205" w:rsidRDefault="00A27084" w:rsidP="00A27084">
      <w:pPr>
        <w:rPr>
          <w:rFonts w:ascii="Verdana" w:hAnsi="Verdana"/>
          <w:sz w:val="24"/>
          <w:szCs w:val="24"/>
        </w:rPr>
      </w:pPr>
      <w:r w:rsidRPr="00187205">
        <w:rPr>
          <w:rFonts w:ascii="Verdana" w:hAnsi="Verdana"/>
          <w:sz w:val="24"/>
          <w:szCs w:val="24"/>
        </w:rPr>
        <w:t>&lt;/html&gt;</w:t>
      </w:r>
    </w:p>
    <w:p w14:paraId="74E3D150" w14:textId="77777777" w:rsidR="00A27084" w:rsidRPr="00187205" w:rsidRDefault="00A27084" w:rsidP="00187205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187205">
        <w:rPr>
          <w:rFonts w:ascii="Verdana" w:hAnsi="Verdana"/>
          <w:sz w:val="24"/>
          <w:szCs w:val="24"/>
        </w:rPr>
        <w:t>The script tag specifies that we are using JavaScript.</w:t>
      </w:r>
    </w:p>
    <w:p w14:paraId="62E1D489" w14:textId="77777777" w:rsidR="00A27084" w:rsidRPr="00187205" w:rsidRDefault="00A27084" w:rsidP="00187205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187205">
        <w:rPr>
          <w:rFonts w:ascii="Verdana" w:hAnsi="Verdana"/>
          <w:sz w:val="24"/>
          <w:szCs w:val="24"/>
        </w:rPr>
        <w:lastRenderedPageBreak/>
        <w:t>The text/</w:t>
      </w:r>
      <w:proofErr w:type="spellStart"/>
      <w:r w:rsidRPr="00187205">
        <w:rPr>
          <w:rFonts w:ascii="Verdana" w:hAnsi="Verdana"/>
          <w:sz w:val="24"/>
          <w:szCs w:val="24"/>
        </w:rPr>
        <w:t>javascript</w:t>
      </w:r>
      <w:proofErr w:type="spellEnd"/>
      <w:r w:rsidRPr="00187205">
        <w:rPr>
          <w:rFonts w:ascii="Verdana" w:hAnsi="Verdana"/>
          <w:sz w:val="24"/>
          <w:szCs w:val="24"/>
        </w:rPr>
        <w:t xml:space="preserve"> is the content type that provides information to the browser about the data.</w:t>
      </w:r>
    </w:p>
    <w:p w14:paraId="0CA369F5" w14:textId="77777777" w:rsidR="00A27084" w:rsidRPr="00187205" w:rsidRDefault="00A27084" w:rsidP="00187205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187205">
        <w:rPr>
          <w:rFonts w:ascii="Verdana" w:hAnsi="Verdana"/>
          <w:sz w:val="24"/>
          <w:szCs w:val="24"/>
        </w:rPr>
        <w:t xml:space="preserve">The </w:t>
      </w:r>
      <w:proofErr w:type="spellStart"/>
      <w:proofErr w:type="gramStart"/>
      <w:r w:rsidRPr="00187205">
        <w:rPr>
          <w:rFonts w:ascii="Verdana" w:hAnsi="Verdana"/>
          <w:sz w:val="24"/>
          <w:szCs w:val="24"/>
        </w:rPr>
        <w:t>document.write</w:t>
      </w:r>
      <w:proofErr w:type="spellEnd"/>
      <w:proofErr w:type="gramEnd"/>
      <w:r w:rsidRPr="00187205">
        <w:rPr>
          <w:rFonts w:ascii="Verdana" w:hAnsi="Verdana"/>
          <w:sz w:val="24"/>
          <w:szCs w:val="24"/>
        </w:rPr>
        <w:t>() function is used to display dynamic content through JavaScript. We will learn about document object in detail later.</w:t>
      </w:r>
    </w:p>
    <w:p w14:paraId="74249BD7" w14:textId="77777777" w:rsidR="00A27084" w:rsidRPr="00187205" w:rsidRDefault="00A27084" w:rsidP="00A27084">
      <w:pPr>
        <w:rPr>
          <w:b/>
          <w:sz w:val="44"/>
          <w:szCs w:val="44"/>
        </w:rPr>
      </w:pPr>
      <w:r w:rsidRPr="00187205">
        <w:rPr>
          <w:b/>
          <w:sz w:val="44"/>
          <w:szCs w:val="44"/>
        </w:rPr>
        <w:t>3 Places to put JavaScript code</w:t>
      </w:r>
    </w:p>
    <w:p w14:paraId="3B7B7E04" w14:textId="77777777" w:rsidR="00A27084" w:rsidRPr="00187205" w:rsidRDefault="00A27084" w:rsidP="00187205">
      <w:pPr>
        <w:pStyle w:val="ListParagraph"/>
        <w:numPr>
          <w:ilvl w:val="0"/>
          <w:numId w:val="5"/>
        </w:numPr>
        <w:spacing w:line="360" w:lineRule="auto"/>
        <w:ind w:left="714" w:hanging="357"/>
        <w:rPr>
          <w:rFonts w:ascii="Verdana" w:hAnsi="Verdana"/>
        </w:rPr>
      </w:pPr>
      <w:r w:rsidRPr="00187205">
        <w:rPr>
          <w:rFonts w:ascii="Verdana" w:hAnsi="Verdana"/>
        </w:rPr>
        <w:t>Between the body tag of html</w:t>
      </w:r>
    </w:p>
    <w:p w14:paraId="0B9E437C" w14:textId="77777777" w:rsidR="00A27084" w:rsidRPr="00187205" w:rsidRDefault="00A27084" w:rsidP="00187205">
      <w:pPr>
        <w:pStyle w:val="ListParagraph"/>
        <w:numPr>
          <w:ilvl w:val="0"/>
          <w:numId w:val="5"/>
        </w:numPr>
        <w:spacing w:line="360" w:lineRule="auto"/>
        <w:ind w:left="714" w:hanging="357"/>
        <w:rPr>
          <w:rFonts w:ascii="Verdana" w:hAnsi="Verdana"/>
        </w:rPr>
      </w:pPr>
      <w:r w:rsidRPr="00187205">
        <w:rPr>
          <w:rFonts w:ascii="Verdana" w:hAnsi="Verdana"/>
        </w:rPr>
        <w:t>Between the head tag of html</w:t>
      </w:r>
    </w:p>
    <w:p w14:paraId="518FB254" w14:textId="77777777" w:rsidR="00A27084" w:rsidRDefault="00A27084" w:rsidP="00187205">
      <w:pPr>
        <w:pStyle w:val="ListParagraph"/>
        <w:numPr>
          <w:ilvl w:val="0"/>
          <w:numId w:val="5"/>
        </w:numPr>
        <w:spacing w:line="360" w:lineRule="auto"/>
        <w:ind w:left="714" w:hanging="357"/>
        <w:rPr>
          <w:rFonts w:ascii="Verdana" w:hAnsi="Verdana"/>
        </w:rPr>
      </w:pPr>
      <w:r w:rsidRPr="00187205">
        <w:rPr>
          <w:rFonts w:ascii="Verdana" w:hAnsi="Verdana"/>
        </w:rPr>
        <w:t>In .</w:t>
      </w:r>
      <w:proofErr w:type="spellStart"/>
      <w:r w:rsidRPr="00187205">
        <w:rPr>
          <w:rFonts w:ascii="Verdana" w:hAnsi="Verdana"/>
        </w:rPr>
        <w:t>js</w:t>
      </w:r>
      <w:proofErr w:type="spellEnd"/>
      <w:r w:rsidRPr="00187205">
        <w:rPr>
          <w:rFonts w:ascii="Verdana" w:hAnsi="Verdana"/>
        </w:rPr>
        <w:t xml:space="preserve"> file (external </w:t>
      </w:r>
      <w:proofErr w:type="spellStart"/>
      <w:r w:rsidRPr="00187205">
        <w:rPr>
          <w:rFonts w:ascii="Verdana" w:hAnsi="Verdana"/>
        </w:rPr>
        <w:t>javaScript</w:t>
      </w:r>
      <w:proofErr w:type="spellEnd"/>
      <w:r w:rsidRPr="00187205">
        <w:rPr>
          <w:rFonts w:ascii="Verdana" w:hAnsi="Verdana"/>
        </w:rPr>
        <w:t>)</w:t>
      </w:r>
    </w:p>
    <w:p w14:paraId="10B928E5" w14:textId="77777777" w:rsidR="00187205" w:rsidRDefault="00187205" w:rsidP="00187205">
      <w:pPr>
        <w:rPr>
          <w:rFonts w:ascii="Verdana" w:hAnsi="Verdana"/>
        </w:rPr>
      </w:pPr>
    </w:p>
    <w:p w14:paraId="2A628DA5" w14:textId="77777777" w:rsidR="00187205" w:rsidRPr="00187205" w:rsidRDefault="00187205" w:rsidP="00187205">
      <w:pPr>
        <w:rPr>
          <w:rFonts w:ascii="Verdana" w:hAnsi="Verdana"/>
        </w:rPr>
      </w:pPr>
    </w:p>
    <w:p w14:paraId="21E0AC1D" w14:textId="77777777" w:rsidR="00A27084" w:rsidRPr="00187205" w:rsidRDefault="00A27084" w:rsidP="00A27084">
      <w:pPr>
        <w:rPr>
          <w:b/>
          <w:sz w:val="44"/>
          <w:szCs w:val="44"/>
        </w:rPr>
      </w:pPr>
      <w:r w:rsidRPr="00187205">
        <w:rPr>
          <w:b/>
          <w:sz w:val="44"/>
          <w:szCs w:val="44"/>
        </w:rPr>
        <w:t>External JavaScript file</w:t>
      </w:r>
    </w:p>
    <w:p w14:paraId="43379EB7" w14:textId="77777777" w:rsidR="00A27084" w:rsidRPr="00187205" w:rsidRDefault="00A27084" w:rsidP="00A27084">
      <w:pPr>
        <w:rPr>
          <w:rFonts w:ascii="Verdana" w:hAnsi="Verdana"/>
          <w:sz w:val="28"/>
          <w:szCs w:val="28"/>
          <w:u w:val="single"/>
        </w:rPr>
      </w:pPr>
      <w:r w:rsidRPr="00187205">
        <w:rPr>
          <w:rFonts w:ascii="Verdana" w:hAnsi="Verdana"/>
          <w:sz w:val="28"/>
          <w:szCs w:val="28"/>
          <w:u w:val="single"/>
        </w:rPr>
        <w:t>message.js</w:t>
      </w:r>
    </w:p>
    <w:p w14:paraId="47D0A593" w14:textId="77777777" w:rsidR="00A27084" w:rsidRPr="00187205" w:rsidRDefault="00A27084" w:rsidP="00A27084">
      <w:pPr>
        <w:rPr>
          <w:rFonts w:ascii="Verdana" w:hAnsi="Verdana"/>
        </w:rPr>
      </w:pPr>
      <w:r w:rsidRPr="00187205">
        <w:rPr>
          <w:rFonts w:ascii="Verdana" w:hAnsi="Verdana"/>
        </w:rPr>
        <w:t xml:space="preserve">function </w:t>
      </w:r>
      <w:proofErr w:type="spellStart"/>
      <w:proofErr w:type="gramStart"/>
      <w:r w:rsidRPr="00187205">
        <w:rPr>
          <w:rFonts w:ascii="Verdana" w:hAnsi="Verdana"/>
        </w:rPr>
        <w:t>msg</w:t>
      </w:r>
      <w:proofErr w:type="spellEnd"/>
      <w:r w:rsidRPr="00187205">
        <w:rPr>
          <w:rFonts w:ascii="Verdana" w:hAnsi="Verdana"/>
        </w:rPr>
        <w:t>(</w:t>
      </w:r>
      <w:proofErr w:type="gramEnd"/>
      <w:r w:rsidRPr="00187205">
        <w:rPr>
          <w:rFonts w:ascii="Verdana" w:hAnsi="Verdana"/>
        </w:rPr>
        <w:t xml:space="preserve">){  </w:t>
      </w:r>
    </w:p>
    <w:p w14:paraId="2A6CE31A" w14:textId="77777777" w:rsidR="00A27084" w:rsidRPr="00187205" w:rsidRDefault="00A27084" w:rsidP="00A27084">
      <w:pPr>
        <w:rPr>
          <w:rFonts w:ascii="Verdana" w:hAnsi="Verdana"/>
        </w:rPr>
      </w:pPr>
      <w:r w:rsidRPr="00187205">
        <w:rPr>
          <w:rFonts w:ascii="Verdana" w:hAnsi="Verdana"/>
        </w:rPr>
        <w:t xml:space="preserve"> </w:t>
      </w:r>
      <w:proofErr w:type="gramStart"/>
      <w:r w:rsidRPr="00187205">
        <w:rPr>
          <w:rFonts w:ascii="Verdana" w:hAnsi="Verdana"/>
        </w:rPr>
        <w:t>alert(</w:t>
      </w:r>
      <w:proofErr w:type="gramEnd"/>
      <w:r w:rsidRPr="00187205">
        <w:rPr>
          <w:rFonts w:ascii="Verdana" w:hAnsi="Verdana"/>
        </w:rPr>
        <w:t xml:space="preserve">"Hello </w:t>
      </w:r>
      <w:proofErr w:type="spellStart"/>
      <w:r w:rsidRPr="00187205">
        <w:rPr>
          <w:rFonts w:ascii="Verdana" w:hAnsi="Verdana"/>
        </w:rPr>
        <w:t>Javatpoint</w:t>
      </w:r>
      <w:proofErr w:type="spellEnd"/>
      <w:r w:rsidRPr="00187205">
        <w:rPr>
          <w:rFonts w:ascii="Verdana" w:hAnsi="Verdana"/>
        </w:rPr>
        <w:t xml:space="preserve">");  </w:t>
      </w:r>
    </w:p>
    <w:p w14:paraId="2E512919" w14:textId="77777777" w:rsidR="00A27084" w:rsidRPr="00187205" w:rsidRDefault="00A27084" w:rsidP="00A27084">
      <w:pPr>
        <w:rPr>
          <w:rFonts w:ascii="Verdana" w:hAnsi="Verdana"/>
        </w:rPr>
      </w:pPr>
      <w:r w:rsidRPr="00187205">
        <w:rPr>
          <w:rFonts w:ascii="Verdana" w:hAnsi="Verdana"/>
        </w:rPr>
        <w:t xml:space="preserve">}  </w:t>
      </w:r>
    </w:p>
    <w:p w14:paraId="7AA276F3" w14:textId="77777777" w:rsidR="00A27084" w:rsidRDefault="00A27084" w:rsidP="00A27084"/>
    <w:p w14:paraId="45BA446F" w14:textId="77777777" w:rsidR="00A27084" w:rsidRPr="00187205" w:rsidRDefault="00A27084" w:rsidP="00A27084">
      <w:pPr>
        <w:rPr>
          <w:rFonts w:ascii="Verdana" w:hAnsi="Verdana"/>
          <w:b/>
          <w:u w:val="single"/>
        </w:rPr>
      </w:pPr>
      <w:r w:rsidRPr="00187205">
        <w:rPr>
          <w:rFonts w:ascii="Verdana" w:hAnsi="Verdana"/>
          <w:b/>
          <w:u w:val="single"/>
        </w:rPr>
        <w:t>index.html</w:t>
      </w:r>
    </w:p>
    <w:p w14:paraId="15E02F6B" w14:textId="77777777" w:rsidR="00A27084" w:rsidRPr="00B80CF4" w:rsidRDefault="00A27084" w:rsidP="00A27084">
      <w:pPr>
        <w:rPr>
          <w:rFonts w:ascii="Verdana" w:hAnsi="Verdana"/>
          <w:sz w:val="36"/>
          <w:szCs w:val="36"/>
        </w:rPr>
      </w:pPr>
      <w:r w:rsidRPr="00187205">
        <w:rPr>
          <w:rFonts w:ascii="Verdana" w:hAnsi="Verdana"/>
        </w:rPr>
        <w:t xml:space="preserve">&lt;html&gt;  </w:t>
      </w:r>
    </w:p>
    <w:p w14:paraId="5487CE39" w14:textId="77777777" w:rsidR="00A27084" w:rsidRPr="00187205" w:rsidRDefault="00A27084" w:rsidP="00A27084">
      <w:pPr>
        <w:rPr>
          <w:rFonts w:ascii="Verdana" w:hAnsi="Verdana"/>
        </w:rPr>
      </w:pPr>
      <w:r w:rsidRPr="00187205">
        <w:rPr>
          <w:rFonts w:ascii="Verdana" w:hAnsi="Verdana"/>
        </w:rPr>
        <w:t xml:space="preserve">&lt;head&gt;  </w:t>
      </w:r>
    </w:p>
    <w:p w14:paraId="78FF3CF1" w14:textId="77777777" w:rsidR="00A27084" w:rsidRPr="00187205" w:rsidRDefault="00A27084" w:rsidP="00A27084">
      <w:pPr>
        <w:rPr>
          <w:rFonts w:ascii="Verdana" w:hAnsi="Verdana"/>
        </w:rPr>
      </w:pPr>
      <w:r w:rsidRPr="00187205">
        <w:rPr>
          <w:rFonts w:ascii="Verdana" w:hAnsi="Verdana"/>
        </w:rPr>
        <w:t>&lt;script type="text/</w:t>
      </w:r>
      <w:proofErr w:type="spellStart"/>
      <w:r w:rsidRPr="00187205">
        <w:rPr>
          <w:rFonts w:ascii="Verdana" w:hAnsi="Verdana"/>
        </w:rPr>
        <w:t>javascript</w:t>
      </w:r>
      <w:proofErr w:type="spellEnd"/>
      <w:r w:rsidRPr="00187205">
        <w:rPr>
          <w:rFonts w:ascii="Verdana" w:hAnsi="Verdana"/>
        </w:rPr>
        <w:t xml:space="preserve">" </w:t>
      </w:r>
      <w:proofErr w:type="spellStart"/>
      <w:r w:rsidRPr="00187205">
        <w:rPr>
          <w:rFonts w:ascii="Verdana" w:hAnsi="Verdana"/>
        </w:rPr>
        <w:t>src</w:t>
      </w:r>
      <w:proofErr w:type="spellEnd"/>
      <w:r w:rsidRPr="00187205">
        <w:rPr>
          <w:rFonts w:ascii="Verdana" w:hAnsi="Verdana"/>
        </w:rPr>
        <w:t xml:space="preserve">="message.js"&gt;&lt;/script&gt;  </w:t>
      </w:r>
    </w:p>
    <w:p w14:paraId="72D1DA64" w14:textId="77777777" w:rsidR="00A27084" w:rsidRPr="00187205" w:rsidRDefault="00A27084" w:rsidP="00A27084">
      <w:pPr>
        <w:rPr>
          <w:rFonts w:ascii="Verdana" w:hAnsi="Verdana"/>
        </w:rPr>
      </w:pPr>
      <w:r w:rsidRPr="00187205">
        <w:rPr>
          <w:rFonts w:ascii="Verdana" w:hAnsi="Verdana"/>
        </w:rPr>
        <w:t xml:space="preserve">&lt;/head&gt;  </w:t>
      </w:r>
    </w:p>
    <w:p w14:paraId="77B41D72" w14:textId="77777777" w:rsidR="00A27084" w:rsidRPr="00187205" w:rsidRDefault="00A27084" w:rsidP="00A27084">
      <w:pPr>
        <w:rPr>
          <w:rFonts w:ascii="Verdana" w:hAnsi="Verdana"/>
        </w:rPr>
      </w:pPr>
      <w:r w:rsidRPr="00187205">
        <w:rPr>
          <w:rFonts w:ascii="Verdana" w:hAnsi="Verdana"/>
        </w:rPr>
        <w:t xml:space="preserve">&lt;body&gt;  </w:t>
      </w:r>
    </w:p>
    <w:p w14:paraId="53DA86A3" w14:textId="77777777" w:rsidR="00A27084" w:rsidRPr="00187205" w:rsidRDefault="00A27084" w:rsidP="00A27084">
      <w:pPr>
        <w:rPr>
          <w:rFonts w:ascii="Verdana" w:hAnsi="Verdana"/>
        </w:rPr>
      </w:pPr>
      <w:r w:rsidRPr="00187205">
        <w:rPr>
          <w:rFonts w:ascii="Verdana" w:hAnsi="Verdana"/>
        </w:rPr>
        <w:t xml:space="preserve">&lt;p&gt;Welcome to JavaScript&lt;/p&gt;  </w:t>
      </w:r>
    </w:p>
    <w:p w14:paraId="016C0E89" w14:textId="77777777" w:rsidR="00A27084" w:rsidRPr="00187205" w:rsidRDefault="00A27084" w:rsidP="00A27084">
      <w:pPr>
        <w:rPr>
          <w:rFonts w:ascii="Verdana" w:hAnsi="Verdana"/>
        </w:rPr>
      </w:pPr>
      <w:r w:rsidRPr="00187205">
        <w:rPr>
          <w:rFonts w:ascii="Verdana" w:hAnsi="Verdana"/>
        </w:rPr>
        <w:t xml:space="preserve">&lt;form&gt;  </w:t>
      </w:r>
    </w:p>
    <w:p w14:paraId="29763FCA" w14:textId="77777777" w:rsidR="00A27084" w:rsidRPr="00187205" w:rsidRDefault="00A27084" w:rsidP="00A27084">
      <w:pPr>
        <w:rPr>
          <w:rFonts w:ascii="Verdana" w:hAnsi="Verdana"/>
        </w:rPr>
      </w:pPr>
      <w:r w:rsidRPr="00187205">
        <w:rPr>
          <w:rFonts w:ascii="Verdana" w:hAnsi="Verdana"/>
        </w:rPr>
        <w:t>&lt;input type="button" value="click" onclick="</w:t>
      </w:r>
      <w:proofErr w:type="spellStart"/>
      <w:proofErr w:type="gramStart"/>
      <w:r w:rsidRPr="00187205">
        <w:rPr>
          <w:rFonts w:ascii="Verdana" w:hAnsi="Verdana"/>
        </w:rPr>
        <w:t>msg</w:t>
      </w:r>
      <w:proofErr w:type="spellEnd"/>
      <w:r w:rsidRPr="00187205">
        <w:rPr>
          <w:rFonts w:ascii="Verdana" w:hAnsi="Verdana"/>
        </w:rPr>
        <w:t>(</w:t>
      </w:r>
      <w:proofErr w:type="gramEnd"/>
      <w:r w:rsidRPr="00187205">
        <w:rPr>
          <w:rFonts w:ascii="Verdana" w:hAnsi="Verdana"/>
        </w:rPr>
        <w:t xml:space="preserve">)"/&gt;  </w:t>
      </w:r>
    </w:p>
    <w:p w14:paraId="3879EDB2" w14:textId="77777777" w:rsidR="00A27084" w:rsidRPr="00187205" w:rsidRDefault="00A27084" w:rsidP="00A27084">
      <w:pPr>
        <w:rPr>
          <w:rFonts w:ascii="Verdana" w:hAnsi="Verdana"/>
        </w:rPr>
      </w:pPr>
      <w:r w:rsidRPr="00187205">
        <w:rPr>
          <w:rFonts w:ascii="Verdana" w:hAnsi="Verdana"/>
        </w:rPr>
        <w:t xml:space="preserve">&lt;/form&gt;  </w:t>
      </w:r>
    </w:p>
    <w:p w14:paraId="38A08551" w14:textId="77777777" w:rsidR="00A27084" w:rsidRPr="00187205" w:rsidRDefault="00A27084" w:rsidP="00A27084">
      <w:pPr>
        <w:rPr>
          <w:rFonts w:ascii="Verdana" w:hAnsi="Verdana"/>
        </w:rPr>
      </w:pPr>
      <w:r w:rsidRPr="00187205">
        <w:rPr>
          <w:rFonts w:ascii="Verdana" w:hAnsi="Verdana"/>
        </w:rPr>
        <w:t xml:space="preserve">&lt;/body&gt;  </w:t>
      </w:r>
    </w:p>
    <w:p w14:paraId="012746B4" w14:textId="77777777" w:rsidR="00A27084" w:rsidRDefault="00A27084" w:rsidP="00A27084">
      <w:pPr>
        <w:rPr>
          <w:rFonts w:ascii="Verdana" w:hAnsi="Verdana"/>
        </w:rPr>
      </w:pPr>
      <w:r w:rsidRPr="00187205">
        <w:rPr>
          <w:rFonts w:ascii="Verdana" w:hAnsi="Verdana"/>
        </w:rPr>
        <w:lastRenderedPageBreak/>
        <w:t xml:space="preserve">&lt;/html&gt;  </w:t>
      </w:r>
    </w:p>
    <w:p w14:paraId="5AD00570" w14:textId="77777777" w:rsidR="00187205" w:rsidRDefault="00187205" w:rsidP="00A27084">
      <w:pPr>
        <w:rPr>
          <w:rFonts w:ascii="Verdana" w:hAnsi="Verdana"/>
        </w:rPr>
      </w:pPr>
    </w:p>
    <w:p w14:paraId="796D6D4E" w14:textId="77777777" w:rsidR="00187205" w:rsidRPr="00187205" w:rsidRDefault="00187205" w:rsidP="00A27084">
      <w:pPr>
        <w:rPr>
          <w:rFonts w:ascii="Verdana" w:hAnsi="Verdana"/>
        </w:rPr>
      </w:pPr>
    </w:p>
    <w:p w14:paraId="760749E9" w14:textId="77777777" w:rsidR="00A27084" w:rsidRPr="00187205" w:rsidRDefault="00A27084" w:rsidP="00A27084">
      <w:pPr>
        <w:rPr>
          <w:sz w:val="48"/>
          <w:szCs w:val="48"/>
        </w:rPr>
      </w:pPr>
      <w:r w:rsidRPr="00187205">
        <w:rPr>
          <w:sz w:val="48"/>
          <w:szCs w:val="48"/>
        </w:rPr>
        <w:t>Types of JavaScript Comments</w:t>
      </w:r>
    </w:p>
    <w:p w14:paraId="10AB6429" w14:textId="77777777" w:rsidR="00187205" w:rsidRPr="00187205" w:rsidRDefault="00A27084" w:rsidP="00187205">
      <w:pPr>
        <w:rPr>
          <w:sz w:val="32"/>
          <w:szCs w:val="32"/>
          <w:u w:val="single"/>
        </w:rPr>
      </w:pPr>
      <w:r w:rsidRPr="00187205">
        <w:rPr>
          <w:sz w:val="32"/>
          <w:szCs w:val="32"/>
          <w:u w:val="single"/>
        </w:rPr>
        <w:t>There are two types of comments in JavaScript.</w:t>
      </w:r>
    </w:p>
    <w:p w14:paraId="1A2E3DC2" w14:textId="77777777" w:rsidR="00A27084" w:rsidRPr="00187205" w:rsidRDefault="00A27084" w:rsidP="00187205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187205">
        <w:rPr>
          <w:rFonts w:ascii="Verdana" w:hAnsi="Verdana"/>
          <w:sz w:val="24"/>
          <w:szCs w:val="24"/>
        </w:rPr>
        <w:t>Single-line Comment:</w:t>
      </w:r>
      <w:r w:rsidRPr="00187205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t xml:space="preserve"> </w:t>
      </w:r>
      <w:r w:rsidRPr="0018720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// It is single line comment  </w:t>
      </w:r>
    </w:p>
    <w:p w14:paraId="7B03EC2D" w14:textId="77777777" w:rsidR="00A27084" w:rsidRPr="00187205" w:rsidRDefault="00A27084" w:rsidP="00187205">
      <w:pPr>
        <w:pStyle w:val="ListParagraph"/>
        <w:numPr>
          <w:ilvl w:val="0"/>
          <w:numId w:val="7"/>
        </w:numPr>
        <w:shd w:val="clear" w:color="auto" w:fill="FFFFFF"/>
        <w:spacing w:after="0" w:line="318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187205">
        <w:rPr>
          <w:rFonts w:ascii="Verdana" w:hAnsi="Verdana"/>
          <w:sz w:val="24"/>
          <w:szCs w:val="24"/>
        </w:rPr>
        <w:t>2Multi-line Comment:</w:t>
      </w:r>
      <w:r w:rsidRPr="0018720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/* your code </w:t>
      </w:r>
      <w:proofErr w:type="gramStart"/>
      <w:r w:rsidRPr="0018720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here  *</w:t>
      </w:r>
      <w:proofErr w:type="gramEnd"/>
      <w:r w:rsidRPr="0018720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/  </w:t>
      </w:r>
    </w:p>
    <w:p w14:paraId="60887D19" w14:textId="77777777" w:rsidR="00A27084" w:rsidRPr="00187205" w:rsidRDefault="00A27084" w:rsidP="00A27084">
      <w:pPr>
        <w:pStyle w:val="ListParagrap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6F340092" w14:textId="77777777" w:rsidR="00A27084" w:rsidRPr="00187205" w:rsidRDefault="00A27084" w:rsidP="00187205">
      <w:pPr>
        <w:shd w:val="clear" w:color="auto" w:fill="FFFFFF"/>
        <w:spacing w:after="0" w:line="360" w:lineRule="auto"/>
        <w:ind w:left="360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187205">
        <w:rPr>
          <w:rFonts w:eastAsia="Times New Roman" w:cstheme="minorHAnsi"/>
          <w:color w:val="000000"/>
          <w:sz w:val="36"/>
          <w:szCs w:val="36"/>
          <w:lang w:eastAsia="en-IN"/>
        </w:rPr>
        <w:t>Example of JavaScript variable</w:t>
      </w:r>
    </w:p>
    <w:p w14:paraId="3906CEBC" w14:textId="77777777" w:rsidR="00A27084" w:rsidRPr="00187205" w:rsidRDefault="00A27084" w:rsidP="00187205">
      <w:pPr>
        <w:shd w:val="clear" w:color="auto" w:fill="FFFFFF"/>
        <w:spacing w:after="0" w:line="360" w:lineRule="auto"/>
        <w:ind w:left="357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18720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&lt;html&gt;</w:t>
      </w:r>
    </w:p>
    <w:p w14:paraId="5535D923" w14:textId="77777777" w:rsidR="00A27084" w:rsidRPr="00187205" w:rsidRDefault="00A27084" w:rsidP="00187205">
      <w:pPr>
        <w:shd w:val="clear" w:color="auto" w:fill="FFFFFF"/>
        <w:spacing w:after="0" w:line="360" w:lineRule="auto"/>
        <w:ind w:left="357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18720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&lt;body&gt;</w:t>
      </w:r>
    </w:p>
    <w:p w14:paraId="0DD80190" w14:textId="77777777" w:rsidR="00A27084" w:rsidRPr="00187205" w:rsidRDefault="00A27084" w:rsidP="00187205">
      <w:pPr>
        <w:shd w:val="clear" w:color="auto" w:fill="FFFFFF"/>
        <w:spacing w:after="0" w:line="360" w:lineRule="auto"/>
        <w:ind w:left="357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18720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&lt;script&gt;  </w:t>
      </w:r>
    </w:p>
    <w:p w14:paraId="32C0AFBB" w14:textId="77777777" w:rsidR="00A27084" w:rsidRPr="00187205" w:rsidRDefault="00A27084" w:rsidP="00187205">
      <w:pPr>
        <w:shd w:val="clear" w:color="auto" w:fill="FFFFFF"/>
        <w:spacing w:after="0" w:line="360" w:lineRule="auto"/>
        <w:ind w:left="357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18720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var x = 10;  </w:t>
      </w:r>
    </w:p>
    <w:p w14:paraId="2522582D" w14:textId="77777777" w:rsidR="00A27084" w:rsidRPr="00187205" w:rsidRDefault="00A27084" w:rsidP="00187205">
      <w:pPr>
        <w:shd w:val="clear" w:color="auto" w:fill="FFFFFF"/>
        <w:spacing w:after="0" w:line="360" w:lineRule="auto"/>
        <w:ind w:left="357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18720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var y = 20;  </w:t>
      </w:r>
    </w:p>
    <w:p w14:paraId="319D7583" w14:textId="77777777" w:rsidR="00A27084" w:rsidRPr="00187205" w:rsidRDefault="00A27084" w:rsidP="00187205">
      <w:pPr>
        <w:shd w:val="clear" w:color="auto" w:fill="FFFFFF"/>
        <w:spacing w:after="0" w:line="360" w:lineRule="auto"/>
        <w:ind w:left="357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18720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var z=</w:t>
      </w:r>
      <w:proofErr w:type="spellStart"/>
      <w:r w:rsidRPr="0018720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x+y</w:t>
      </w:r>
      <w:proofErr w:type="spellEnd"/>
      <w:r w:rsidRPr="0018720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;  </w:t>
      </w:r>
    </w:p>
    <w:p w14:paraId="00B20127" w14:textId="77777777" w:rsidR="00A27084" w:rsidRPr="00187205" w:rsidRDefault="00A27084" w:rsidP="00187205">
      <w:pPr>
        <w:shd w:val="clear" w:color="auto" w:fill="FFFFFF"/>
        <w:spacing w:after="0" w:line="360" w:lineRule="auto"/>
        <w:ind w:left="357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8720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document.write</w:t>
      </w:r>
      <w:proofErr w:type="spellEnd"/>
      <w:proofErr w:type="gramEnd"/>
      <w:r w:rsidRPr="0018720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(z);  </w:t>
      </w:r>
    </w:p>
    <w:p w14:paraId="47E2F17C" w14:textId="77777777" w:rsidR="00A27084" w:rsidRPr="00187205" w:rsidRDefault="00A27084" w:rsidP="00187205">
      <w:pPr>
        <w:shd w:val="clear" w:color="auto" w:fill="FFFFFF"/>
        <w:spacing w:after="0" w:line="360" w:lineRule="auto"/>
        <w:ind w:left="357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18720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&lt;/script&gt;  </w:t>
      </w:r>
    </w:p>
    <w:p w14:paraId="6857045A" w14:textId="77777777" w:rsidR="00A27084" w:rsidRPr="00187205" w:rsidRDefault="00A27084" w:rsidP="00187205">
      <w:pPr>
        <w:shd w:val="clear" w:color="auto" w:fill="FFFFFF"/>
        <w:spacing w:after="0" w:line="360" w:lineRule="auto"/>
        <w:ind w:left="357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18720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&lt;/body&gt;</w:t>
      </w:r>
    </w:p>
    <w:p w14:paraId="6D4EE1FC" w14:textId="77777777" w:rsidR="00A27084" w:rsidRDefault="00A27084" w:rsidP="00187205">
      <w:pPr>
        <w:shd w:val="clear" w:color="auto" w:fill="FFFFFF"/>
        <w:spacing w:after="0" w:line="360" w:lineRule="auto"/>
        <w:ind w:left="357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18720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&lt;/html&gt;</w:t>
      </w:r>
    </w:p>
    <w:p w14:paraId="064072F7" w14:textId="77777777" w:rsidR="00187205" w:rsidRPr="00187205" w:rsidRDefault="00187205" w:rsidP="00187205">
      <w:pPr>
        <w:shd w:val="clear" w:color="auto" w:fill="FFFFFF"/>
        <w:spacing w:after="0" w:line="360" w:lineRule="auto"/>
        <w:ind w:left="357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71872F4A" w14:textId="77777777" w:rsidR="00A27084" w:rsidRPr="00F641A9" w:rsidRDefault="00A27084" w:rsidP="00187205">
      <w:pPr>
        <w:rPr>
          <w:sz w:val="44"/>
          <w:szCs w:val="44"/>
        </w:rPr>
      </w:pPr>
      <w:r w:rsidRPr="00F641A9">
        <w:rPr>
          <w:sz w:val="44"/>
          <w:szCs w:val="44"/>
        </w:rPr>
        <w:t>JavaScript local variable</w:t>
      </w:r>
    </w:p>
    <w:p w14:paraId="6A2E279C" w14:textId="77777777" w:rsidR="009A30E6" w:rsidRPr="009A30E6" w:rsidRDefault="009A30E6" w:rsidP="009A30E6">
      <w:pPr>
        <w:rPr>
          <w:rFonts w:ascii="Verdana" w:hAnsi="Verdana"/>
          <w:sz w:val="24"/>
          <w:szCs w:val="24"/>
        </w:rPr>
      </w:pPr>
      <w:r w:rsidRPr="009A30E6">
        <w:rPr>
          <w:rFonts w:ascii="Verdana" w:hAnsi="Verdana"/>
          <w:sz w:val="24"/>
          <w:szCs w:val="24"/>
        </w:rPr>
        <w:t>&lt;html&gt;</w:t>
      </w:r>
    </w:p>
    <w:p w14:paraId="07B28416" w14:textId="77777777" w:rsidR="009A30E6" w:rsidRPr="009A30E6" w:rsidRDefault="009A30E6" w:rsidP="009A30E6">
      <w:pPr>
        <w:rPr>
          <w:rFonts w:ascii="Verdana" w:hAnsi="Verdana"/>
          <w:sz w:val="24"/>
          <w:szCs w:val="24"/>
        </w:rPr>
      </w:pPr>
      <w:r w:rsidRPr="009A30E6">
        <w:rPr>
          <w:rFonts w:ascii="Verdana" w:hAnsi="Verdana"/>
          <w:sz w:val="24"/>
          <w:szCs w:val="24"/>
        </w:rPr>
        <w:t>&lt;body&gt;</w:t>
      </w:r>
    </w:p>
    <w:p w14:paraId="6681EF7F" w14:textId="77777777" w:rsidR="009A30E6" w:rsidRDefault="009A30E6" w:rsidP="009A30E6">
      <w:pPr>
        <w:rPr>
          <w:rFonts w:ascii="Verdana" w:hAnsi="Verdana"/>
          <w:sz w:val="24"/>
          <w:szCs w:val="24"/>
        </w:rPr>
      </w:pPr>
      <w:r w:rsidRPr="009A30E6">
        <w:rPr>
          <w:rFonts w:ascii="Verdana" w:hAnsi="Verdana"/>
          <w:sz w:val="24"/>
          <w:szCs w:val="24"/>
        </w:rPr>
        <w:t xml:space="preserve">&lt;script&gt;  </w:t>
      </w:r>
    </w:p>
    <w:p w14:paraId="21CDBB1F" w14:textId="77777777" w:rsidR="00A27084" w:rsidRPr="00F641A9" w:rsidRDefault="00A27084" w:rsidP="009A30E6">
      <w:pPr>
        <w:rPr>
          <w:rFonts w:ascii="Verdana" w:hAnsi="Verdana"/>
          <w:sz w:val="24"/>
          <w:szCs w:val="24"/>
        </w:rPr>
      </w:pPr>
      <w:r w:rsidRPr="00F641A9">
        <w:rPr>
          <w:rFonts w:ascii="Verdana" w:hAnsi="Verdana"/>
          <w:sz w:val="24"/>
          <w:szCs w:val="24"/>
        </w:rPr>
        <w:t xml:space="preserve">function </w:t>
      </w:r>
      <w:proofErr w:type="spellStart"/>
      <w:proofErr w:type="gramStart"/>
      <w:r w:rsidRPr="00F641A9">
        <w:rPr>
          <w:rFonts w:ascii="Verdana" w:hAnsi="Verdana"/>
          <w:sz w:val="24"/>
          <w:szCs w:val="24"/>
        </w:rPr>
        <w:t>abc</w:t>
      </w:r>
      <w:proofErr w:type="spellEnd"/>
      <w:r w:rsidRPr="00F641A9">
        <w:rPr>
          <w:rFonts w:ascii="Verdana" w:hAnsi="Verdana"/>
          <w:sz w:val="24"/>
          <w:szCs w:val="24"/>
        </w:rPr>
        <w:t>(</w:t>
      </w:r>
      <w:proofErr w:type="gramEnd"/>
      <w:r w:rsidRPr="00F641A9">
        <w:rPr>
          <w:rFonts w:ascii="Verdana" w:hAnsi="Verdana"/>
          <w:sz w:val="24"/>
          <w:szCs w:val="24"/>
        </w:rPr>
        <w:t xml:space="preserve">){  </w:t>
      </w:r>
    </w:p>
    <w:p w14:paraId="6C9061E3" w14:textId="77777777" w:rsidR="00A27084" w:rsidRPr="00F641A9" w:rsidRDefault="00A27084" w:rsidP="00A27084">
      <w:pPr>
        <w:rPr>
          <w:rFonts w:ascii="Verdana" w:hAnsi="Verdana"/>
          <w:sz w:val="24"/>
          <w:szCs w:val="24"/>
        </w:rPr>
      </w:pPr>
      <w:r w:rsidRPr="00F641A9">
        <w:rPr>
          <w:rFonts w:ascii="Verdana" w:hAnsi="Verdana"/>
          <w:sz w:val="24"/>
          <w:szCs w:val="24"/>
        </w:rPr>
        <w:t xml:space="preserve">var x=10;//local variable  </w:t>
      </w:r>
    </w:p>
    <w:p w14:paraId="7A082232" w14:textId="77777777" w:rsidR="00A27084" w:rsidRPr="00F641A9" w:rsidRDefault="00A27084" w:rsidP="00A27084">
      <w:pPr>
        <w:rPr>
          <w:rFonts w:ascii="Verdana" w:hAnsi="Verdana"/>
          <w:sz w:val="24"/>
          <w:szCs w:val="24"/>
        </w:rPr>
      </w:pPr>
      <w:r w:rsidRPr="00F641A9">
        <w:rPr>
          <w:rFonts w:ascii="Verdana" w:hAnsi="Verdana"/>
          <w:sz w:val="24"/>
          <w:szCs w:val="24"/>
        </w:rPr>
        <w:t xml:space="preserve">}  </w:t>
      </w:r>
    </w:p>
    <w:p w14:paraId="2514C530" w14:textId="77777777" w:rsidR="009A30E6" w:rsidRPr="009A30E6" w:rsidRDefault="009A30E6" w:rsidP="009A30E6">
      <w:pPr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lastRenderedPageBreak/>
        <w:t>a</w:t>
      </w:r>
      <w:r w:rsidRPr="009A30E6">
        <w:rPr>
          <w:rFonts w:ascii="Verdana" w:hAnsi="Verdana"/>
          <w:sz w:val="24"/>
          <w:szCs w:val="24"/>
        </w:rPr>
        <w:t>b</w:t>
      </w:r>
      <w:r>
        <w:rPr>
          <w:rFonts w:ascii="Verdana" w:hAnsi="Verdana"/>
          <w:sz w:val="24"/>
          <w:szCs w:val="24"/>
        </w:rPr>
        <w:t>c</w:t>
      </w:r>
      <w:proofErr w:type="spellEnd"/>
      <w:r w:rsidRPr="009A30E6">
        <w:rPr>
          <w:rFonts w:ascii="Verdana" w:hAnsi="Verdana"/>
          <w:sz w:val="24"/>
          <w:szCs w:val="24"/>
        </w:rPr>
        <w:t>(</w:t>
      </w:r>
      <w:proofErr w:type="gramEnd"/>
      <w:r w:rsidRPr="009A30E6">
        <w:rPr>
          <w:rFonts w:ascii="Verdana" w:hAnsi="Verdana"/>
          <w:sz w:val="24"/>
          <w:szCs w:val="24"/>
        </w:rPr>
        <w:t>);</w:t>
      </w:r>
    </w:p>
    <w:p w14:paraId="28DD8101" w14:textId="77777777" w:rsidR="009A30E6" w:rsidRPr="009A30E6" w:rsidRDefault="009A30E6" w:rsidP="009A30E6">
      <w:pPr>
        <w:rPr>
          <w:rFonts w:ascii="Verdana" w:hAnsi="Verdana"/>
          <w:sz w:val="24"/>
          <w:szCs w:val="24"/>
        </w:rPr>
      </w:pPr>
      <w:r w:rsidRPr="009A30E6">
        <w:rPr>
          <w:rFonts w:ascii="Verdana" w:hAnsi="Verdana"/>
          <w:sz w:val="24"/>
          <w:szCs w:val="24"/>
        </w:rPr>
        <w:t xml:space="preserve">&lt;/script&gt;  </w:t>
      </w:r>
    </w:p>
    <w:p w14:paraId="54AAD08A" w14:textId="77777777" w:rsidR="009A30E6" w:rsidRDefault="009A30E6" w:rsidP="009A30E6">
      <w:pPr>
        <w:rPr>
          <w:rFonts w:ascii="Verdana" w:hAnsi="Verdana"/>
          <w:sz w:val="24"/>
          <w:szCs w:val="24"/>
        </w:rPr>
      </w:pPr>
      <w:r w:rsidRPr="009A30E6">
        <w:rPr>
          <w:rFonts w:ascii="Verdana" w:hAnsi="Verdana"/>
          <w:sz w:val="24"/>
          <w:szCs w:val="24"/>
        </w:rPr>
        <w:t>&lt;/body&gt;&lt;/html&gt;</w:t>
      </w:r>
    </w:p>
    <w:p w14:paraId="380F1B6B" w14:textId="77777777" w:rsidR="00F641A9" w:rsidRPr="00F641A9" w:rsidRDefault="00F641A9" w:rsidP="00A27084">
      <w:pPr>
        <w:rPr>
          <w:rFonts w:ascii="Verdana" w:hAnsi="Verdana"/>
        </w:rPr>
      </w:pPr>
    </w:p>
    <w:p w14:paraId="369BB72E" w14:textId="77777777" w:rsidR="00A27084" w:rsidRPr="00F641A9" w:rsidRDefault="00A27084" w:rsidP="00A27084">
      <w:pPr>
        <w:rPr>
          <w:rFonts w:ascii="Verdana" w:hAnsi="Verdana"/>
          <w:b/>
          <w:sz w:val="24"/>
          <w:szCs w:val="24"/>
          <w:u w:val="single"/>
        </w:rPr>
      </w:pPr>
      <w:r w:rsidRPr="00F641A9">
        <w:rPr>
          <w:rFonts w:ascii="Verdana" w:hAnsi="Verdana"/>
          <w:b/>
          <w:sz w:val="24"/>
          <w:szCs w:val="24"/>
          <w:u w:val="single"/>
        </w:rPr>
        <w:t>JavaScript global variable</w:t>
      </w:r>
    </w:p>
    <w:p w14:paraId="0ECF3B5A" w14:textId="77777777" w:rsidR="00F641A9" w:rsidRPr="00F641A9" w:rsidRDefault="00F641A9" w:rsidP="00F641A9">
      <w:pPr>
        <w:rPr>
          <w:rFonts w:ascii="Verdana" w:hAnsi="Verdana"/>
        </w:rPr>
      </w:pPr>
      <w:r w:rsidRPr="00F641A9">
        <w:rPr>
          <w:rFonts w:ascii="Verdana" w:hAnsi="Verdana"/>
        </w:rPr>
        <w:t>&lt;html&gt;</w:t>
      </w:r>
    </w:p>
    <w:p w14:paraId="3F24A4CB" w14:textId="77777777" w:rsidR="00F641A9" w:rsidRPr="00F641A9" w:rsidRDefault="00F641A9" w:rsidP="00F641A9">
      <w:pPr>
        <w:rPr>
          <w:rFonts w:ascii="Verdana" w:hAnsi="Verdana"/>
        </w:rPr>
      </w:pPr>
      <w:r w:rsidRPr="00F641A9">
        <w:rPr>
          <w:rFonts w:ascii="Verdana" w:hAnsi="Verdana"/>
        </w:rPr>
        <w:t>&lt;body&gt;</w:t>
      </w:r>
    </w:p>
    <w:p w14:paraId="7BD2C2F4" w14:textId="77777777" w:rsidR="00F641A9" w:rsidRPr="00F641A9" w:rsidRDefault="00F641A9" w:rsidP="00F641A9">
      <w:pPr>
        <w:rPr>
          <w:rFonts w:ascii="Verdana" w:hAnsi="Verdana"/>
        </w:rPr>
      </w:pPr>
      <w:r w:rsidRPr="00F641A9">
        <w:rPr>
          <w:rFonts w:ascii="Verdana" w:hAnsi="Verdana"/>
        </w:rPr>
        <w:t xml:space="preserve">&lt;script&gt;  </w:t>
      </w:r>
    </w:p>
    <w:p w14:paraId="5F8E0838" w14:textId="77777777" w:rsidR="00F641A9" w:rsidRPr="00F641A9" w:rsidRDefault="00F641A9" w:rsidP="00F641A9">
      <w:pPr>
        <w:rPr>
          <w:rFonts w:ascii="Verdana" w:hAnsi="Verdana"/>
        </w:rPr>
      </w:pPr>
      <w:r w:rsidRPr="00F641A9">
        <w:rPr>
          <w:rFonts w:ascii="Verdana" w:hAnsi="Verdana"/>
        </w:rPr>
        <w:t>var data=200;//</w:t>
      </w:r>
      <w:proofErr w:type="spellStart"/>
      <w:r w:rsidRPr="00F641A9">
        <w:rPr>
          <w:rFonts w:ascii="Verdana" w:hAnsi="Verdana"/>
        </w:rPr>
        <w:t>gloabal</w:t>
      </w:r>
      <w:proofErr w:type="spellEnd"/>
      <w:r w:rsidRPr="00F641A9">
        <w:rPr>
          <w:rFonts w:ascii="Verdana" w:hAnsi="Verdana"/>
        </w:rPr>
        <w:t xml:space="preserve"> variable  </w:t>
      </w:r>
    </w:p>
    <w:p w14:paraId="66DE36AA" w14:textId="77777777" w:rsidR="00F641A9" w:rsidRPr="00F641A9" w:rsidRDefault="00F641A9" w:rsidP="00F641A9">
      <w:pPr>
        <w:rPr>
          <w:rFonts w:ascii="Verdana" w:hAnsi="Verdana"/>
        </w:rPr>
      </w:pPr>
      <w:r w:rsidRPr="00F641A9">
        <w:rPr>
          <w:rFonts w:ascii="Verdana" w:hAnsi="Verdana"/>
        </w:rPr>
        <w:t xml:space="preserve">function </w:t>
      </w:r>
      <w:proofErr w:type="gramStart"/>
      <w:r w:rsidRPr="00F641A9">
        <w:rPr>
          <w:rFonts w:ascii="Verdana" w:hAnsi="Verdana"/>
        </w:rPr>
        <w:t>a(</w:t>
      </w:r>
      <w:proofErr w:type="gramEnd"/>
      <w:r w:rsidRPr="00F641A9">
        <w:rPr>
          <w:rFonts w:ascii="Verdana" w:hAnsi="Verdana"/>
        </w:rPr>
        <w:t xml:space="preserve">){  </w:t>
      </w:r>
    </w:p>
    <w:p w14:paraId="75E40E4B" w14:textId="77777777" w:rsidR="00F641A9" w:rsidRPr="00F641A9" w:rsidRDefault="00F641A9" w:rsidP="00F641A9">
      <w:pPr>
        <w:rPr>
          <w:rFonts w:ascii="Verdana" w:hAnsi="Verdana"/>
        </w:rPr>
      </w:pPr>
      <w:proofErr w:type="spellStart"/>
      <w:proofErr w:type="gramStart"/>
      <w:r w:rsidRPr="00F641A9">
        <w:rPr>
          <w:rFonts w:ascii="Verdana" w:hAnsi="Verdana"/>
        </w:rPr>
        <w:t>document.writeln</w:t>
      </w:r>
      <w:proofErr w:type="spellEnd"/>
      <w:proofErr w:type="gramEnd"/>
      <w:r w:rsidRPr="00F641A9">
        <w:rPr>
          <w:rFonts w:ascii="Verdana" w:hAnsi="Verdana"/>
        </w:rPr>
        <w:t xml:space="preserve">(data);  </w:t>
      </w:r>
    </w:p>
    <w:p w14:paraId="49053AB9" w14:textId="77777777" w:rsidR="00F641A9" w:rsidRPr="00F641A9" w:rsidRDefault="00F641A9" w:rsidP="00F641A9">
      <w:pPr>
        <w:rPr>
          <w:rFonts w:ascii="Verdana" w:hAnsi="Verdana"/>
        </w:rPr>
      </w:pPr>
      <w:r w:rsidRPr="00F641A9">
        <w:rPr>
          <w:rFonts w:ascii="Verdana" w:hAnsi="Verdana"/>
        </w:rPr>
        <w:t xml:space="preserve">}  </w:t>
      </w:r>
    </w:p>
    <w:p w14:paraId="68AA9F33" w14:textId="77777777" w:rsidR="00F641A9" w:rsidRPr="00F641A9" w:rsidRDefault="00F641A9" w:rsidP="00F641A9">
      <w:pPr>
        <w:rPr>
          <w:rFonts w:ascii="Verdana" w:hAnsi="Verdana"/>
        </w:rPr>
      </w:pPr>
      <w:r w:rsidRPr="00F641A9">
        <w:rPr>
          <w:rFonts w:ascii="Verdana" w:hAnsi="Verdana"/>
        </w:rPr>
        <w:t xml:space="preserve">function </w:t>
      </w:r>
      <w:proofErr w:type="gramStart"/>
      <w:r w:rsidRPr="00F641A9">
        <w:rPr>
          <w:rFonts w:ascii="Verdana" w:hAnsi="Verdana"/>
        </w:rPr>
        <w:t>b(</w:t>
      </w:r>
      <w:proofErr w:type="gramEnd"/>
      <w:r w:rsidRPr="00F641A9">
        <w:rPr>
          <w:rFonts w:ascii="Verdana" w:hAnsi="Verdana"/>
        </w:rPr>
        <w:t xml:space="preserve">){  </w:t>
      </w:r>
    </w:p>
    <w:p w14:paraId="74AA591E" w14:textId="77777777" w:rsidR="00F641A9" w:rsidRPr="00F641A9" w:rsidRDefault="00F641A9" w:rsidP="00F641A9">
      <w:pPr>
        <w:rPr>
          <w:rFonts w:ascii="Verdana" w:hAnsi="Verdana"/>
        </w:rPr>
      </w:pPr>
      <w:proofErr w:type="spellStart"/>
      <w:proofErr w:type="gramStart"/>
      <w:r w:rsidRPr="00F641A9">
        <w:rPr>
          <w:rFonts w:ascii="Verdana" w:hAnsi="Verdana"/>
        </w:rPr>
        <w:t>document.writeln</w:t>
      </w:r>
      <w:proofErr w:type="spellEnd"/>
      <w:proofErr w:type="gramEnd"/>
      <w:r w:rsidRPr="00F641A9">
        <w:rPr>
          <w:rFonts w:ascii="Verdana" w:hAnsi="Verdana"/>
        </w:rPr>
        <w:t xml:space="preserve">(data);  </w:t>
      </w:r>
    </w:p>
    <w:p w14:paraId="4629BBD3" w14:textId="77777777" w:rsidR="00F641A9" w:rsidRPr="00F641A9" w:rsidRDefault="00F641A9" w:rsidP="00F641A9">
      <w:pPr>
        <w:rPr>
          <w:rFonts w:ascii="Verdana" w:hAnsi="Verdana"/>
        </w:rPr>
      </w:pPr>
      <w:r w:rsidRPr="00F641A9">
        <w:rPr>
          <w:rFonts w:ascii="Verdana" w:hAnsi="Verdana"/>
        </w:rPr>
        <w:t xml:space="preserve">}  </w:t>
      </w:r>
    </w:p>
    <w:p w14:paraId="4A176518" w14:textId="77777777" w:rsidR="00F641A9" w:rsidRPr="00F641A9" w:rsidRDefault="00F641A9" w:rsidP="00F641A9">
      <w:pPr>
        <w:rPr>
          <w:rFonts w:ascii="Verdana" w:hAnsi="Verdana"/>
        </w:rPr>
      </w:pPr>
      <w:proofErr w:type="gramStart"/>
      <w:r w:rsidRPr="00F641A9">
        <w:rPr>
          <w:rFonts w:ascii="Verdana" w:hAnsi="Verdana"/>
        </w:rPr>
        <w:t>a(</w:t>
      </w:r>
      <w:proofErr w:type="gramEnd"/>
      <w:r w:rsidRPr="00F641A9">
        <w:rPr>
          <w:rFonts w:ascii="Verdana" w:hAnsi="Verdana"/>
        </w:rPr>
        <w:t>);//calling JavaScript function</w:t>
      </w:r>
    </w:p>
    <w:p w14:paraId="7E8E2295" w14:textId="77777777" w:rsidR="00F641A9" w:rsidRPr="00F641A9" w:rsidRDefault="00F641A9" w:rsidP="00F641A9">
      <w:pPr>
        <w:rPr>
          <w:rFonts w:ascii="Verdana" w:hAnsi="Verdana"/>
        </w:rPr>
      </w:pPr>
      <w:proofErr w:type="gramStart"/>
      <w:r w:rsidRPr="00F641A9">
        <w:rPr>
          <w:rFonts w:ascii="Verdana" w:hAnsi="Verdana"/>
        </w:rPr>
        <w:t>b(</w:t>
      </w:r>
      <w:proofErr w:type="gramEnd"/>
      <w:r w:rsidRPr="00F641A9">
        <w:rPr>
          <w:rFonts w:ascii="Verdana" w:hAnsi="Verdana"/>
        </w:rPr>
        <w:t>);</w:t>
      </w:r>
    </w:p>
    <w:p w14:paraId="2DD1984E" w14:textId="77777777" w:rsidR="00F641A9" w:rsidRPr="00F641A9" w:rsidRDefault="00F641A9" w:rsidP="00F641A9">
      <w:pPr>
        <w:rPr>
          <w:rFonts w:ascii="Verdana" w:hAnsi="Verdana"/>
        </w:rPr>
      </w:pPr>
      <w:r w:rsidRPr="00F641A9">
        <w:rPr>
          <w:rFonts w:ascii="Verdana" w:hAnsi="Verdana"/>
        </w:rPr>
        <w:t xml:space="preserve">  </w:t>
      </w:r>
    </w:p>
    <w:p w14:paraId="5CCCAAA5" w14:textId="77777777" w:rsidR="00F641A9" w:rsidRPr="00F641A9" w:rsidRDefault="00F641A9" w:rsidP="00F641A9">
      <w:pPr>
        <w:rPr>
          <w:rFonts w:ascii="Verdana" w:hAnsi="Verdana"/>
        </w:rPr>
      </w:pPr>
      <w:r w:rsidRPr="00F641A9">
        <w:rPr>
          <w:rFonts w:ascii="Verdana" w:hAnsi="Verdana"/>
        </w:rPr>
        <w:t xml:space="preserve">&lt;/script&gt;  </w:t>
      </w:r>
    </w:p>
    <w:p w14:paraId="32BB72A1" w14:textId="77777777" w:rsidR="00F641A9" w:rsidRPr="00F641A9" w:rsidRDefault="00F641A9" w:rsidP="00F641A9">
      <w:pPr>
        <w:rPr>
          <w:rFonts w:ascii="Verdana" w:hAnsi="Verdana"/>
        </w:rPr>
      </w:pPr>
      <w:r w:rsidRPr="00F641A9">
        <w:rPr>
          <w:rFonts w:ascii="Verdana" w:hAnsi="Verdana"/>
        </w:rPr>
        <w:t>&lt;/body&gt;</w:t>
      </w:r>
    </w:p>
    <w:p w14:paraId="5C295989" w14:textId="77777777" w:rsidR="009A30E6" w:rsidRDefault="00F641A9" w:rsidP="009A30E6">
      <w:pPr>
        <w:rPr>
          <w:rFonts w:ascii="Verdana" w:hAnsi="Verdana"/>
        </w:rPr>
      </w:pPr>
      <w:r w:rsidRPr="00F641A9">
        <w:rPr>
          <w:rFonts w:ascii="Verdana" w:hAnsi="Verdana"/>
        </w:rPr>
        <w:t>&lt;/html&gt;</w:t>
      </w:r>
    </w:p>
    <w:p w14:paraId="395CCED0" w14:textId="77777777" w:rsidR="009A30E6" w:rsidRDefault="009A30E6" w:rsidP="009A30E6">
      <w:pPr>
        <w:rPr>
          <w:rFonts w:ascii="Verdana" w:hAnsi="Verdana"/>
        </w:rPr>
      </w:pPr>
    </w:p>
    <w:p w14:paraId="3876C692" w14:textId="77777777" w:rsidR="009A30E6" w:rsidRDefault="009A30E6" w:rsidP="009A30E6">
      <w:pPr>
        <w:rPr>
          <w:rFonts w:ascii="Verdana" w:hAnsi="Verdana"/>
        </w:rPr>
      </w:pPr>
    </w:p>
    <w:p w14:paraId="3FACB40B" w14:textId="77777777" w:rsidR="009A30E6" w:rsidRDefault="009A30E6" w:rsidP="009A30E6">
      <w:pPr>
        <w:rPr>
          <w:rFonts w:ascii="Verdana" w:hAnsi="Verdana"/>
        </w:rPr>
      </w:pPr>
    </w:p>
    <w:p w14:paraId="5F83DE24" w14:textId="77777777" w:rsidR="009A30E6" w:rsidRDefault="009A30E6" w:rsidP="009A30E6">
      <w:pPr>
        <w:rPr>
          <w:rFonts w:ascii="Verdana" w:hAnsi="Verdana"/>
        </w:rPr>
      </w:pPr>
    </w:p>
    <w:p w14:paraId="60EDE43E" w14:textId="77777777" w:rsidR="009A30E6" w:rsidRDefault="009A30E6" w:rsidP="009A30E6">
      <w:pPr>
        <w:rPr>
          <w:rFonts w:ascii="Verdana" w:hAnsi="Verdana"/>
        </w:rPr>
      </w:pPr>
    </w:p>
    <w:p w14:paraId="2159FE36" w14:textId="77777777" w:rsidR="009A30E6" w:rsidRDefault="009A30E6" w:rsidP="009A30E6">
      <w:pPr>
        <w:rPr>
          <w:rFonts w:ascii="Verdana" w:hAnsi="Verdana"/>
        </w:rPr>
      </w:pPr>
    </w:p>
    <w:p w14:paraId="147A0F5F" w14:textId="77777777" w:rsidR="009A30E6" w:rsidRDefault="009A30E6" w:rsidP="009A30E6">
      <w:pPr>
        <w:rPr>
          <w:rFonts w:ascii="Verdana" w:hAnsi="Verdana"/>
        </w:rPr>
      </w:pPr>
    </w:p>
    <w:p w14:paraId="29AC7A5E" w14:textId="77777777" w:rsidR="009A30E6" w:rsidRDefault="009A30E6" w:rsidP="009A30E6">
      <w:pPr>
        <w:rPr>
          <w:rFonts w:ascii="Verdana" w:hAnsi="Verdana"/>
        </w:rPr>
      </w:pPr>
    </w:p>
    <w:p w14:paraId="58DF2D3B" w14:textId="77777777" w:rsidR="009A30E6" w:rsidRDefault="009A30E6" w:rsidP="009A30E6">
      <w:pPr>
        <w:rPr>
          <w:rFonts w:ascii="Verdana" w:hAnsi="Verdana"/>
        </w:rPr>
      </w:pPr>
    </w:p>
    <w:p w14:paraId="04D71C69" w14:textId="77777777" w:rsidR="009A30E6" w:rsidRDefault="009A30E6" w:rsidP="009A30E6">
      <w:pPr>
        <w:rPr>
          <w:rFonts w:cstheme="minorHAnsi"/>
          <w:b/>
          <w:bCs/>
          <w:color w:val="000000" w:themeColor="text1"/>
          <w:sz w:val="52"/>
          <w:szCs w:val="52"/>
        </w:rPr>
      </w:pPr>
      <w:r w:rsidRPr="009A30E6">
        <w:rPr>
          <w:rFonts w:cstheme="minorHAnsi"/>
          <w:b/>
          <w:bCs/>
          <w:color w:val="000000" w:themeColor="text1"/>
          <w:sz w:val="52"/>
          <w:szCs w:val="52"/>
        </w:rPr>
        <w:t>JavaScript primitive data types</w:t>
      </w:r>
    </w:p>
    <w:p w14:paraId="4B6991CE" w14:textId="77777777" w:rsidR="009A30E6" w:rsidRPr="009A30E6" w:rsidRDefault="009A30E6" w:rsidP="009A30E6">
      <w:pPr>
        <w:rPr>
          <w:rFonts w:ascii="Verdana" w:hAnsi="Verdana"/>
          <w:sz w:val="52"/>
          <w:szCs w:val="52"/>
        </w:rPr>
      </w:pPr>
    </w:p>
    <w:tbl>
      <w:tblPr>
        <w:tblW w:w="11118" w:type="dxa"/>
        <w:tblInd w:w="-1052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8631"/>
      </w:tblGrid>
      <w:tr w:rsidR="009A30E6" w14:paraId="58D17324" w14:textId="77777777" w:rsidTr="002927BF">
        <w:tc>
          <w:tcPr>
            <w:tcW w:w="0" w:type="auto"/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2C0B6560" w14:textId="77777777" w:rsidR="009A30E6" w:rsidRDefault="009A30E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4C3CF009" w14:textId="77777777" w:rsidR="009A30E6" w:rsidRDefault="009A30E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9A30E6" w14:paraId="6991169D" w14:textId="77777777" w:rsidTr="002927BF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763B1F2A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55278E76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represents sequence of characters </w:t>
            </w:r>
            <w:proofErr w:type="gramStart"/>
            <w:r>
              <w:rPr>
                <w:rFonts w:ascii="Verdana" w:hAnsi="Verdana"/>
                <w:color w:val="000000"/>
                <w:sz w:val="18"/>
                <w:szCs w:val="18"/>
              </w:rPr>
              <w:t>e.g.</w:t>
            </w:r>
            <w:proofErr w:type="gram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"hello"</w:t>
            </w:r>
          </w:p>
        </w:tc>
      </w:tr>
      <w:tr w:rsidR="009A30E6" w14:paraId="2CFD6750" w14:textId="77777777" w:rsidTr="002927BF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7E1D6564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48C79DCC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represents numeric values </w:t>
            </w:r>
            <w:proofErr w:type="gramStart"/>
            <w:r>
              <w:rPr>
                <w:rFonts w:ascii="Verdana" w:hAnsi="Verdana"/>
                <w:color w:val="000000"/>
                <w:sz w:val="18"/>
                <w:szCs w:val="18"/>
              </w:rPr>
              <w:t>e.g.</w:t>
            </w:r>
            <w:proofErr w:type="gram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100</w:t>
            </w:r>
          </w:p>
        </w:tc>
      </w:tr>
      <w:tr w:rsidR="009A30E6" w14:paraId="2A865772" w14:textId="77777777" w:rsidTr="002927BF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1071377D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626A7E90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represents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value either false or true</w:t>
            </w:r>
          </w:p>
        </w:tc>
      </w:tr>
      <w:tr w:rsidR="009A30E6" w14:paraId="651747DD" w14:textId="77777777" w:rsidTr="002927BF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7ED570EC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5D5A1CFF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represents undefined value</w:t>
            </w:r>
          </w:p>
        </w:tc>
      </w:tr>
      <w:tr w:rsidR="009A30E6" w14:paraId="7CBE58CD" w14:textId="77777777" w:rsidTr="002927BF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492CD256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578DFA0B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represents null </w:t>
            </w:r>
            <w:proofErr w:type="gramStart"/>
            <w:r>
              <w:rPr>
                <w:rFonts w:ascii="Verdana" w:hAnsi="Verdana"/>
                <w:color w:val="000000"/>
                <w:sz w:val="18"/>
                <w:szCs w:val="18"/>
              </w:rPr>
              <w:t>i.e.</w:t>
            </w:r>
            <w:proofErr w:type="gram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no value at all</w:t>
            </w:r>
          </w:p>
        </w:tc>
      </w:tr>
    </w:tbl>
    <w:p w14:paraId="2D61A463" w14:textId="77777777" w:rsidR="009A30E6" w:rsidRDefault="009A30E6" w:rsidP="009A30E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5"/>
          <w:szCs w:val="35"/>
        </w:rPr>
      </w:pPr>
    </w:p>
    <w:p w14:paraId="15EC43CF" w14:textId="77777777" w:rsidR="009A30E6" w:rsidRDefault="009A30E6" w:rsidP="009A30E6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b w:val="0"/>
          <w:bCs w:val="0"/>
          <w:color w:val="610B38"/>
          <w:sz w:val="52"/>
          <w:szCs w:val="52"/>
        </w:rPr>
      </w:pPr>
      <w:ins w:id="0" w:author="Unknown">
        <w:r w:rsidRPr="009A30E6">
          <w:rPr>
            <w:rFonts w:asciiTheme="minorHAnsi" w:hAnsiTheme="minorHAnsi" w:cstheme="minorHAnsi"/>
            <w:b w:val="0"/>
            <w:bCs w:val="0"/>
            <w:color w:val="610B38"/>
            <w:sz w:val="52"/>
            <w:szCs w:val="52"/>
          </w:rPr>
          <w:t>JavaScript non-primitive data types</w:t>
        </w:r>
      </w:ins>
    </w:p>
    <w:p w14:paraId="23F20783" w14:textId="77777777" w:rsidR="009A30E6" w:rsidRPr="009A30E6" w:rsidRDefault="009A30E6" w:rsidP="009A30E6">
      <w:pPr>
        <w:rPr>
          <w:ins w:id="1" w:author="Unknown"/>
        </w:rPr>
      </w:pPr>
    </w:p>
    <w:tbl>
      <w:tblPr>
        <w:tblW w:w="11118" w:type="dxa"/>
        <w:tblInd w:w="-1052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9357"/>
      </w:tblGrid>
      <w:tr w:rsidR="009A30E6" w14:paraId="463F8BE1" w14:textId="77777777" w:rsidTr="00875DA5">
        <w:tc>
          <w:tcPr>
            <w:tcW w:w="0" w:type="auto"/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1716DF9E" w14:textId="77777777" w:rsidR="009A30E6" w:rsidRDefault="009A30E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638D7E9F" w14:textId="77777777" w:rsidR="009A30E6" w:rsidRDefault="009A30E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9A30E6" w14:paraId="743E4F4D" w14:textId="77777777" w:rsidTr="00875DA5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0EE602B8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2903075D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represents instance through which we can access members</w:t>
            </w:r>
          </w:p>
        </w:tc>
      </w:tr>
      <w:tr w:rsidR="009A30E6" w14:paraId="233A8434" w14:textId="77777777" w:rsidTr="00875DA5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157538FB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4D17C056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represents group of similar values</w:t>
            </w:r>
          </w:p>
        </w:tc>
      </w:tr>
      <w:tr w:rsidR="009A30E6" w14:paraId="05AAD847" w14:textId="77777777" w:rsidTr="00875DA5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16EE7405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54E58EF9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represents regular expression</w:t>
            </w:r>
          </w:p>
        </w:tc>
      </w:tr>
    </w:tbl>
    <w:p w14:paraId="0637CBE7" w14:textId="77777777" w:rsidR="009A30E6" w:rsidRDefault="009A30E6" w:rsidP="00F641A9">
      <w:pPr>
        <w:rPr>
          <w:rFonts w:ascii="Verdana" w:hAnsi="Verdana"/>
        </w:rPr>
      </w:pPr>
    </w:p>
    <w:p w14:paraId="2596018F" w14:textId="77777777" w:rsidR="009A30E6" w:rsidRDefault="009A30E6" w:rsidP="00F641A9">
      <w:pPr>
        <w:rPr>
          <w:rFonts w:ascii="Verdana" w:hAnsi="Verdana"/>
        </w:rPr>
      </w:pPr>
    </w:p>
    <w:p w14:paraId="06C69DF9" w14:textId="77777777" w:rsidR="009A30E6" w:rsidRDefault="009A30E6" w:rsidP="00F641A9">
      <w:pPr>
        <w:rPr>
          <w:rFonts w:ascii="Verdana" w:hAnsi="Verdana"/>
        </w:rPr>
      </w:pPr>
      <w:r w:rsidRPr="009A30E6">
        <w:rPr>
          <w:rFonts w:ascii="Verdana" w:hAnsi="Verdana"/>
        </w:rPr>
        <w:t>JavaScript Operators</w:t>
      </w:r>
    </w:p>
    <w:p w14:paraId="0CA716D4" w14:textId="77777777" w:rsidR="009A30E6" w:rsidRDefault="009A30E6" w:rsidP="009A30E6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38"/>
          <w:sz w:val="35"/>
          <w:szCs w:val="35"/>
        </w:rPr>
        <w:lastRenderedPageBreak/>
        <w:t>JavaScript Arithmetic Operators</w:t>
      </w:r>
    </w:p>
    <w:p w14:paraId="01236D6E" w14:textId="77777777" w:rsidR="009A30E6" w:rsidRDefault="009A30E6" w:rsidP="009A30E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Arithmetic operators are used to perform arithmetic operations on the operands. The following operators are known as JavaScript arithmetic operators.</w:t>
      </w:r>
    </w:p>
    <w:tbl>
      <w:tblPr>
        <w:tblW w:w="11118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4134"/>
        <w:gridCol w:w="5275"/>
      </w:tblGrid>
      <w:tr w:rsidR="009A30E6" w14:paraId="1166BE22" w14:textId="77777777" w:rsidTr="009A30E6">
        <w:tc>
          <w:tcPr>
            <w:tcW w:w="0" w:type="auto"/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4729C118" w14:textId="77777777" w:rsidR="009A30E6" w:rsidRDefault="009A30E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Operator</w:t>
            </w:r>
          </w:p>
        </w:tc>
        <w:tc>
          <w:tcPr>
            <w:tcW w:w="0" w:type="auto"/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27E18F09" w14:textId="77777777" w:rsidR="009A30E6" w:rsidRDefault="009A30E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13391EFE" w14:textId="77777777" w:rsidR="009A30E6" w:rsidRDefault="009A30E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Example</w:t>
            </w:r>
          </w:p>
        </w:tc>
      </w:tr>
      <w:tr w:rsidR="009A30E6" w14:paraId="4655F8D1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2D98D93F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5BD316E2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Addition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4C21C381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10+20 = 30</w:t>
            </w:r>
          </w:p>
        </w:tc>
      </w:tr>
      <w:tr w:rsidR="009A30E6" w14:paraId="254C8F0E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6B37324E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3F91C602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Subtraction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56661550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20-10 = 10</w:t>
            </w:r>
          </w:p>
        </w:tc>
      </w:tr>
      <w:tr w:rsidR="009A30E6" w14:paraId="7084184E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0518E2A2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26BB0C76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Multiplication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70D9D9C4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10*20 = 200</w:t>
            </w:r>
          </w:p>
        </w:tc>
      </w:tr>
      <w:tr w:rsidR="009A30E6" w14:paraId="6703DE1F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16A55BF4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60C55D9B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Division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0EA4E578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20/10 = 2</w:t>
            </w:r>
          </w:p>
        </w:tc>
      </w:tr>
      <w:tr w:rsidR="009A30E6" w14:paraId="588F9BCC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1A6D2793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689403D9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Modulus (Remainder)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116486AF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20%10 = 0</w:t>
            </w:r>
          </w:p>
        </w:tc>
      </w:tr>
      <w:tr w:rsidR="009A30E6" w14:paraId="175C8901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1858D21B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++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228105FD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Increment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4ACF8CE2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var a=10; a++; Now a = 11</w:t>
            </w:r>
          </w:p>
        </w:tc>
      </w:tr>
      <w:tr w:rsidR="009A30E6" w14:paraId="39543994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5400A91A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38643E0F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Decrement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78ADA9B3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var a=10; a--; Now a = 9</w:t>
            </w:r>
          </w:p>
        </w:tc>
      </w:tr>
    </w:tbl>
    <w:p w14:paraId="6F31BEDA" w14:textId="77777777" w:rsidR="009A30E6" w:rsidRDefault="009A30E6" w:rsidP="009A30E6">
      <w:pPr>
        <w:pStyle w:val="Heading2"/>
        <w:shd w:val="clear" w:color="auto" w:fill="FFFFFF"/>
        <w:spacing w:line="312" w:lineRule="atLeast"/>
        <w:jc w:val="both"/>
        <w:rPr>
          <w:ins w:id="2" w:author="Unknown"/>
          <w:rFonts w:ascii="Helvetica" w:hAnsi="Helvetica" w:cs="Helvetica"/>
          <w:b w:val="0"/>
          <w:bCs w:val="0"/>
          <w:color w:val="610B38"/>
          <w:sz w:val="35"/>
          <w:szCs w:val="35"/>
        </w:rPr>
      </w:pPr>
      <w:ins w:id="3" w:author="Unknown">
        <w:r>
          <w:rPr>
            <w:rFonts w:ascii="Helvetica" w:hAnsi="Helvetica" w:cs="Helvetica"/>
            <w:b w:val="0"/>
            <w:bCs w:val="0"/>
            <w:color w:val="610B38"/>
            <w:sz w:val="35"/>
            <w:szCs w:val="35"/>
          </w:rPr>
          <w:t>JavaScript Comparison Operators</w:t>
        </w:r>
      </w:ins>
    </w:p>
    <w:p w14:paraId="62739419" w14:textId="77777777" w:rsidR="009A30E6" w:rsidRDefault="009A30E6" w:rsidP="009A30E6">
      <w:pPr>
        <w:pStyle w:val="NormalWeb"/>
        <w:shd w:val="clear" w:color="auto" w:fill="FFFFFF"/>
        <w:jc w:val="both"/>
        <w:rPr>
          <w:ins w:id="4" w:author="Unknown"/>
          <w:rFonts w:ascii="Verdana" w:hAnsi="Verdana"/>
          <w:color w:val="000000"/>
          <w:sz w:val="18"/>
          <w:szCs w:val="18"/>
        </w:rPr>
      </w:pPr>
      <w:ins w:id="5" w:author="Unknown">
        <w:r>
          <w:rPr>
            <w:rFonts w:ascii="Verdana" w:hAnsi="Verdana"/>
            <w:color w:val="000000"/>
            <w:sz w:val="18"/>
            <w:szCs w:val="18"/>
          </w:rPr>
          <w:t>The JavaScript comparison operator compares the two operands. The comparison operators are as follows:</w:t>
        </w:r>
      </w:ins>
    </w:p>
    <w:tbl>
      <w:tblPr>
        <w:tblW w:w="11118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6114"/>
        <w:gridCol w:w="3326"/>
      </w:tblGrid>
      <w:tr w:rsidR="009A30E6" w14:paraId="5D3F3BC4" w14:textId="77777777" w:rsidTr="009A30E6">
        <w:tc>
          <w:tcPr>
            <w:tcW w:w="0" w:type="auto"/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07057A4C" w14:textId="77777777" w:rsidR="009A30E6" w:rsidRDefault="009A30E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Operator</w:t>
            </w:r>
          </w:p>
        </w:tc>
        <w:tc>
          <w:tcPr>
            <w:tcW w:w="0" w:type="auto"/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783168B5" w14:textId="77777777" w:rsidR="009A30E6" w:rsidRDefault="009A30E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1A8AE350" w14:textId="77777777" w:rsidR="009A30E6" w:rsidRDefault="009A30E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Example</w:t>
            </w:r>
          </w:p>
        </w:tc>
      </w:tr>
      <w:tr w:rsidR="009A30E6" w14:paraId="4DAF41FD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5DE4C7E3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==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2CD528B5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 equal to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0887680C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10==20 = false</w:t>
            </w:r>
          </w:p>
        </w:tc>
      </w:tr>
      <w:tr w:rsidR="009A30E6" w14:paraId="03136FA2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57837880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===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69B2AE6C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Identical (equal and of same type)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06DA62F8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10==20 = false</w:t>
            </w:r>
          </w:p>
        </w:tc>
      </w:tr>
      <w:tr w:rsidR="009A30E6" w14:paraId="286DF614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1BAE3B6C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!=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062A601A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Not equal to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22B582F7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color w:val="000000"/>
                <w:sz w:val="18"/>
                <w:szCs w:val="18"/>
              </w:rPr>
              <w:t>10!=</w:t>
            </w:r>
            <w:proofErr w:type="gramEnd"/>
            <w:r>
              <w:rPr>
                <w:rFonts w:ascii="Verdana" w:hAnsi="Verdana"/>
                <w:color w:val="000000"/>
                <w:sz w:val="18"/>
                <w:szCs w:val="18"/>
              </w:rPr>
              <w:t>20 = true</w:t>
            </w:r>
          </w:p>
        </w:tc>
      </w:tr>
      <w:tr w:rsidR="009A30E6" w14:paraId="46193CF4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1D862786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!==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3EA6F361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Not Identical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25D3B6D1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color w:val="000000"/>
                <w:sz w:val="18"/>
                <w:szCs w:val="18"/>
              </w:rPr>
              <w:t>20!=</w:t>
            </w:r>
            <w:proofErr w:type="gramEnd"/>
            <w:r>
              <w:rPr>
                <w:rFonts w:ascii="Verdana" w:hAnsi="Verdana"/>
                <w:color w:val="000000"/>
                <w:sz w:val="18"/>
                <w:szCs w:val="18"/>
              </w:rPr>
              <w:t>=20 = false</w:t>
            </w:r>
          </w:p>
        </w:tc>
      </w:tr>
      <w:tr w:rsidR="009A30E6" w14:paraId="14B7879E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51442BFD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3F587076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Greater than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3EDF39C1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20&gt;10 = true</w:t>
            </w:r>
          </w:p>
        </w:tc>
      </w:tr>
      <w:tr w:rsidR="009A30E6" w14:paraId="75460942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5FDA7E74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&gt;=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5C3221F9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Greater than or equal to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0A4E34A3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20&gt;=10 = true</w:t>
            </w:r>
          </w:p>
        </w:tc>
      </w:tr>
      <w:tr w:rsidR="009A30E6" w14:paraId="139B159B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1ADE2416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&lt;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571B2440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Less than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474A974C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20&lt;10 = false</w:t>
            </w:r>
          </w:p>
        </w:tc>
      </w:tr>
      <w:tr w:rsidR="009A30E6" w14:paraId="1CC99191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3F988A5D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&lt;=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5A00EE52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Less than or equal to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70C3A623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20&lt;=10 = false</w:t>
            </w:r>
          </w:p>
        </w:tc>
      </w:tr>
    </w:tbl>
    <w:p w14:paraId="7BE21D19" w14:textId="77777777" w:rsidR="009A30E6" w:rsidRDefault="009A30E6" w:rsidP="009A30E6">
      <w:pPr>
        <w:pStyle w:val="Heading2"/>
        <w:shd w:val="clear" w:color="auto" w:fill="FFFFFF"/>
        <w:spacing w:line="312" w:lineRule="atLeast"/>
        <w:jc w:val="both"/>
        <w:rPr>
          <w:ins w:id="6" w:author="Unknown"/>
          <w:rFonts w:ascii="Helvetica" w:hAnsi="Helvetica" w:cs="Helvetica"/>
          <w:b w:val="0"/>
          <w:bCs w:val="0"/>
          <w:color w:val="610B38"/>
          <w:sz w:val="35"/>
          <w:szCs w:val="35"/>
        </w:rPr>
      </w:pPr>
      <w:ins w:id="7" w:author="Unknown">
        <w:r>
          <w:rPr>
            <w:rFonts w:ascii="Helvetica" w:hAnsi="Helvetica" w:cs="Helvetica"/>
            <w:b w:val="0"/>
            <w:bCs w:val="0"/>
            <w:color w:val="610B38"/>
            <w:sz w:val="35"/>
            <w:szCs w:val="35"/>
          </w:rPr>
          <w:t>JavaScript Bitwise Operators</w:t>
        </w:r>
      </w:ins>
    </w:p>
    <w:p w14:paraId="2C83357B" w14:textId="77777777" w:rsidR="009A30E6" w:rsidRDefault="009A30E6" w:rsidP="009A30E6">
      <w:pPr>
        <w:pStyle w:val="NormalWeb"/>
        <w:shd w:val="clear" w:color="auto" w:fill="FFFFFF"/>
        <w:jc w:val="both"/>
        <w:rPr>
          <w:ins w:id="8" w:author="Unknown"/>
          <w:rFonts w:ascii="Verdana" w:hAnsi="Verdana"/>
          <w:color w:val="000000"/>
          <w:sz w:val="18"/>
          <w:szCs w:val="18"/>
        </w:rPr>
      </w:pPr>
      <w:ins w:id="9" w:author="Unknown">
        <w:r>
          <w:rPr>
            <w:rFonts w:ascii="Verdana" w:hAnsi="Verdana"/>
            <w:color w:val="000000"/>
            <w:sz w:val="18"/>
            <w:szCs w:val="18"/>
          </w:rPr>
          <w:t>The bitwise operators perform bitwise operations on operands. The bitwise operators are as follows:</w:t>
        </w:r>
      </w:ins>
    </w:p>
    <w:tbl>
      <w:tblPr>
        <w:tblW w:w="11118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4745"/>
        <w:gridCol w:w="4829"/>
      </w:tblGrid>
      <w:tr w:rsidR="009A30E6" w14:paraId="4F8487C0" w14:textId="77777777" w:rsidTr="009A30E6">
        <w:tc>
          <w:tcPr>
            <w:tcW w:w="0" w:type="auto"/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40A76AA7" w14:textId="77777777" w:rsidR="009A30E6" w:rsidRDefault="009A30E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Operator</w:t>
            </w:r>
          </w:p>
        </w:tc>
        <w:tc>
          <w:tcPr>
            <w:tcW w:w="0" w:type="auto"/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71B360A2" w14:textId="77777777" w:rsidR="009A30E6" w:rsidRDefault="009A30E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098F0A23" w14:textId="77777777" w:rsidR="009A30E6" w:rsidRDefault="009A30E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Example</w:t>
            </w:r>
          </w:p>
        </w:tc>
      </w:tr>
      <w:tr w:rsidR="009A30E6" w14:paraId="4D855A73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2A58C2F1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&amp;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2A3B6A80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Bitwise AND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447166E6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(10==20 &amp; 20==33) = false</w:t>
            </w:r>
          </w:p>
        </w:tc>
      </w:tr>
      <w:tr w:rsidR="009A30E6" w14:paraId="75414CCC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0FEBBFE7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|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622DB764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Bitwise OR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0EE15332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(10==20 | 20==33) = false</w:t>
            </w:r>
          </w:p>
        </w:tc>
      </w:tr>
      <w:tr w:rsidR="009A30E6" w14:paraId="5492BC70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652C31AE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^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6B7ADEEA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Bitwise XOR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63C696C4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(10==20 ^ 20==33) = false</w:t>
            </w:r>
          </w:p>
        </w:tc>
      </w:tr>
      <w:tr w:rsidR="009A30E6" w14:paraId="7FDDBE3E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1C53E95C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~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5A2C2BA3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Bitwise NOT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6B92F569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(~10) = -10</w:t>
            </w:r>
          </w:p>
        </w:tc>
      </w:tr>
      <w:tr w:rsidR="009A30E6" w14:paraId="2C4A65C0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78D84F86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1D6FC364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Bitwise Left Shift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63A7829B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(10&lt;&lt;2) = 40</w:t>
            </w:r>
          </w:p>
        </w:tc>
      </w:tr>
      <w:tr w:rsidR="009A30E6" w14:paraId="3E1866F5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3D2E50BD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34DC4245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Bitwise Right Shift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00E72238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(10&gt;&gt;2) = 2</w:t>
            </w:r>
          </w:p>
        </w:tc>
      </w:tr>
      <w:tr w:rsidR="009A30E6" w14:paraId="225005EA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493289B7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&gt;&gt;&gt;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32DA0613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Bitwise Right Shift with Zero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7127E383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(10&gt;&gt;&gt;2) = 2</w:t>
            </w:r>
          </w:p>
        </w:tc>
      </w:tr>
    </w:tbl>
    <w:p w14:paraId="72FF9615" w14:textId="77777777" w:rsidR="009A30E6" w:rsidRDefault="009A30E6" w:rsidP="009A30E6">
      <w:pPr>
        <w:pStyle w:val="Heading2"/>
        <w:shd w:val="clear" w:color="auto" w:fill="FFFFFF"/>
        <w:spacing w:line="312" w:lineRule="atLeast"/>
        <w:jc w:val="both"/>
        <w:rPr>
          <w:ins w:id="10" w:author="Unknown"/>
          <w:rFonts w:ascii="Helvetica" w:hAnsi="Helvetica" w:cs="Helvetica"/>
          <w:b w:val="0"/>
          <w:bCs w:val="0"/>
          <w:color w:val="610B38"/>
          <w:sz w:val="35"/>
          <w:szCs w:val="35"/>
        </w:rPr>
      </w:pPr>
      <w:ins w:id="11" w:author="Unknown">
        <w:r>
          <w:rPr>
            <w:rFonts w:ascii="Helvetica" w:hAnsi="Helvetica" w:cs="Helvetica"/>
            <w:b w:val="0"/>
            <w:bCs w:val="0"/>
            <w:color w:val="610B38"/>
            <w:sz w:val="35"/>
            <w:szCs w:val="35"/>
          </w:rPr>
          <w:t>JavaScript Logical Operators</w:t>
        </w:r>
      </w:ins>
    </w:p>
    <w:p w14:paraId="522D86AF" w14:textId="77777777" w:rsidR="009A30E6" w:rsidRDefault="009A30E6" w:rsidP="009A30E6">
      <w:pPr>
        <w:pStyle w:val="NormalWeb"/>
        <w:shd w:val="clear" w:color="auto" w:fill="FFFFFF"/>
        <w:jc w:val="both"/>
        <w:rPr>
          <w:ins w:id="12" w:author="Unknown"/>
          <w:rFonts w:ascii="Verdana" w:hAnsi="Verdana"/>
          <w:color w:val="000000"/>
          <w:sz w:val="18"/>
          <w:szCs w:val="18"/>
        </w:rPr>
      </w:pPr>
      <w:ins w:id="13" w:author="Unknown">
        <w:r>
          <w:rPr>
            <w:rFonts w:ascii="Verdana" w:hAnsi="Verdana"/>
            <w:color w:val="000000"/>
            <w:sz w:val="18"/>
            <w:szCs w:val="18"/>
          </w:rPr>
          <w:t>The following operators are known as JavaScript logical operators.</w:t>
        </w:r>
      </w:ins>
    </w:p>
    <w:tbl>
      <w:tblPr>
        <w:tblW w:w="11118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2951"/>
        <w:gridCol w:w="6243"/>
      </w:tblGrid>
      <w:tr w:rsidR="009A30E6" w14:paraId="65D32075" w14:textId="77777777" w:rsidTr="009A30E6">
        <w:tc>
          <w:tcPr>
            <w:tcW w:w="0" w:type="auto"/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3794C682" w14:textId="77777777" w:rsidR="009A30E6" w:rsidRDefault="009A30E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Operator</w:t>
            </w:r>
          </w:p>
        </w:tc>
        <w:tc>
          <w:tcPr>
            <w:tcW w:w="0" w:type="auto"/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61904862" w14:textId="77777777" w:rsidR="009A30E6" w:rsidRDefault="009A30E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7735CBAA" w14:textId="77777777" w:rsidR="009A30E6" w:rsidRDefault="009A30E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Example</w:t>
            </w:r>
          </w:p>
        </w:tc>
      </w:tr>
      <w:tr w:rsidR="009A30E6" w14:paraId="70036F9C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6F911153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2B52A1C7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1C151641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(10==20 &amp;&amp; 20==33) = false</w:t>
            </w:r>
          </w:p>
        </w:tc>
      </w:tr>
      <w:tr w:rsidR="009A30E6" w14:paraId="27E08EF3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4EDDB61F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||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2AA0A63E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70167056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(10==20 || 20==33) = false</w:t>
            </w:r>
          </w:p>
        </w:tc>
      </w:tr>
      <w:tr w:rsidR="009A30E6" w14:paraId="56DF2292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6CD8D5EB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!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559389D0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Logical Not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181ACAB4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  <w:color w:val="000000"/>
                <w:sz w:val="18"/>
                <w:szCs w:val="18"/>
              </w:rPr>
              <w:t>!(</w:t>
            </w:r>
            <w:proofErr w:type="gramEnd"/>
            <w:r>
              <w:rPr>
                <w:rFonts w:ascii="Verdana" w:hAnsi="Verdana"/>
                <w:color w:val="000000"/>
                <w:sz w:val="18"/>
                <w:szCs w:val="18"/>
              </w:rPr>
              <w:t>10==20) = true</w:t>
            </w:r>
          </w:p>
        </w:tc>
      </w:tr>
    </w:tbl>
    <w:p w14:paraId="493E2A4F" w14:textId="77777777" w:rsidR="009A30E6" w:rsidRDefault="009A30E6" w:rsidP="009A30E6">
      <w:pPr>
        <w:pStyle w:val="Heading2"/>
        <w:shd w:val="clear" w:color="auto" w:fill="FFFFFF"/>
        <w:spacing w:line="312" w:lineRule="atLeast"/>
        <w:jc w:val="both"/>
        <w:rPr>
          <w:ins w:id="14" w:author="Unknown"/>
          <w:rFonts w:ascii="Helvetica" w:hAnsi="Helvetica" w:cs="Helvetica"/>
          <w:b w:val="0"/>
          <w:bCs w:val="0"/>
          <w:color w:val="610B38"/>
          <w:sz w:val="35"/>
          <w:szCs w:val="35"/>
        </w:rPr>
      </w:pPr>
      <w:ins w:id="15" w:author="Unknown">
        <w:r>
          <w:rPr>
            <w:rFonts w:ascii="Helvetica" w:hAnsi="Helvetica" w:cs="Helvetica"/>
            <w:b w:val="0"/>
            <w:bCs w:val="0"/>
            <w:color w:val="610B38"/>
            <w:sz w:val="35"/>
            <w:szCs w:val="35"/>
          </w:rPr>
          <w:t>JavaScript Assignment Operators</w:t>
        </w:r>
      </w:ins>
    </w:p>
    <w:p w14:paraId="70E9E86C" w14:textId="77777777" w:rsidR="009A30E6" w:rsidRDefault="009A30E6" w:rsidP="009A30E6">
      <w:pPr>
        <w:pStyle w:val="NormalWeb"/>
        <w:shd w:val="clear" w:color="auto" w:fill="FFFFFF"/>
        <w:jc w:val="both"/>
        <w:rPr>
          <w:ins w:id="16" w:author="Unknown"/>
          <w:rFonts w:ascii="Verdana" w:hAnsi="Verdana"/>
          <w:color w:val="000000"/>
          <w:sz w:val="18"/>
          <w:szCs w:val="18"/>
        </w:rPr>
      </w:pPr>
      <w:ins w:id="17" w:author="Unknown">
        <w:r>
          <w:rPr>
            <w:rFonts w:ascii="Verdana" w:hAnsi="Verdana"/>
            <w:color w:val="000000"/>
            <w:sz w:val="18"/>
            <w:szCs w:val="18"/>
          </w:rPr>
          <w:t>The following operators are known as JavaScript assignment operators.</w:t>
        </w:r>
      </w:ins>
    </w:p>
    <w:tbl>
      <w:tblPr>
        <w:tblW w:w="11118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3783"/>
        <w:gridCol w:w="5670"/>
      </w:tblGrid>
      <w:tr w:rsidR="009A30E6" w14:paraId="659DAE70" w14:textId="77777777" w:rsidTr="009A30E6">
        <w:tc>
          <w:tcPr>
            <w:tcW w:w="0" w:type="auto"/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58865B43" w14:textId="77777777" w:rsidR="009A30E6" w:rsidRDefault="009A30E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Operator</w:t>
            </w:r>
          </w:p>
        </w:tc>
        <w:tc>
          <w:tcPr>
            <w:tcW w:w="0" w:type="auto"/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35680610" w14:textId="77777777" w:rsidR="009A30E6" w:rsidRDefault="009A30E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72BD5CCA" w14:textId="77777777" w:rsidR="009A30E6" w:rsidRDefault="009A30E6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Example</w:t>
            </w:r>
          </w:p>
        </w:tc>
      </w:tr>
      <w:tr w:rsidR="009A30E6" w14:paraId="032E9EDE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6D39DEAB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=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60203A1C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Assign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4F6224E7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10+10 = 20</w:t>
            </w:r>
          </w:p>
        </w:tc>
      </w:tr>
      <w:tr w:rsidR="009A30E6" w14:paraId="1A787579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2E91622C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+=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1A6FFC51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Add and assign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552F8119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var a=10; a+=20; Now a = 30</w:t>
            </w:r>
          </w:p>
        </w:tc>
      </w:tr>
      <w:tr w:rsidR="009A30E6" w14:paraId="5FD97C27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1A3F712F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-=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0EE5E3D4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Subtract and assign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246207FF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var a=20; a-=10; Now a = 10</w:t>
            </w:r>
          </w:p>
        </w:tc>
      </w:tr>
      <w:tr w:rsidR="009A30E6" w14:paraId="382AAB0F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357CDF0D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*=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1285CB5E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Multiply and assign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31D7A03A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var a=10; a*=20; Now a = 200</w:t>
            </w:r>
          </w:p>
        </w:tc>
      </w:tr>
      <w:tr w:rsidR="009A30E6" w14:paraId="5CCF44A8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57F13E0E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/=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5CE69698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Divide and assign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152C3A8F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var a=10; a/=2; Now a = 5</w:t>
            </w:r>
          </w:p>
        </w:tc>
      </w:tr>
      <w:tr w:rsidR="009A30E6" w14:paraId="13CFA48F" w14:textId="77777777" w:rsidTr="009A30E6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1689D087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%=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4011894F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Modulus and assign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69" w:type="dxa"/>
              <w:left w:w="69" w:type="dxa"/>
              <w:bottom w:w="69" w:type="dxa"/>
              <w:right w:w="69" w:type="dxa"/>
            </w:tcMar>
            <w:hideMark/>
          </w:tcPr>
          <w:p w14:paraId="7BCD735D" w14:textId="77777777" w:rsidR="009A30E6" w:rsidRDefault="009A30E6">
            <w:pPr>
              <w:spacing w:line="318" w:lineRule="atLeast"/>
              <w:ind w:left="277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var a=10; a%=2; Now a = 0</w:t>
            </w:r>
          </w:p>
        </w:tc>
      </w:tr>
    </w:tbl>
    <w:p w14:paraId="1FE8B979" w14:textId="77777777" w:rsidR="009A30E6" w:rsidRDefault="009A30E6" w:rsidP="00F641A9">
      <w:pPr>
        <w:rPr>
          <w:rFonts w:ascii="Verdana" w:hAnsi="Verdana"/>
        </w:rPr>
      </w:pPr>
    </w:p>
    <w:p w14:paraId="3E202149" w14:textId="77777777" w:rsidR="009A30E6" w:rsidRDefault="009A30E6" w:rsidP="00F641A9">
      <w:pPr>
        <w:rPr>
          <w:rFonts w:ascii="Verdana" w:hAnsi="Verdana"/>
        </w:rPr>
      </w:pPr>
    </w:p>
    <w:p w14:paraId="71A9CE8D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There are three forms of if statement in JavaScript.</w:t>
      </w:r>
    </w:p>
    <w:p w14:paraId="1A65D9AE" w14:textId="77777777" w:rsidR="009A30E6" w:rsidRPr="009A30E6" w:rsidRDefault="009A30E6" w:rsidP="009A30E6">
      <w:pPr>
        <w:rPr>
          <w:rFonts w:ascii="Verdana" w:hAnsi="Verdana"/>
        </w:rPr>
      </w:pPr>
    </w:p>
    <w:p w14:paraId="505CB5C3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If Statement</w:t>
      </w:r>
    </w:p>
    <w:p w14:paraId="0FB5D39B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If else statement</w:t>
      </w:r>
    </w:p>
    <w:p w14:paraId="4D83AC03" w14:textId="77777777" w:rsid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if else if statement</w:t>
      </w:r>
    </w:p>
    <w:p w14:paraId="4F6ACC9A" w14:textId="77777777" w:rsidR="009A30E6" w:rsidRDefault="009A30E6" w:rsidP="009A30E6">
      <w:pPr>
        <w:rPr>
          <w:rFonts w:ascii="Verdana" w:hAnsi="Verdana"/>
        </w:rPr>
      </w:pPr>
    </w:p>
    <w:p w14:paraId="4F37FDCC" w14:textId="77777777" w:rsid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JavaScript If-else</w:t>
      </w:r>
    </w:p>
    <w:p w14:paraId="32104A62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&lt;html&gt;</w:t>
      </w:r>
    </w:p>
    <w:p w14:paraId="3602722F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&lt;body&gt;</w:t>
      </w:r>
    </w:p>
    <w:p w14:paraId="16E35416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&lt;script&gt;  </w:t>
      </w:r>
    </w:p>
    <w:p w14:paraId="2A1D8FC2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var a=20;  </w:t>
      </w:r>
    </w:p>
    <w:p w14:paraId="4B20CF0E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if(a&gt;</w:t>
      </w:r>
      <w:proofErr w:type="gramStart"/>
      <w:r w:rsidRPr="009A30E6">
        <w:rPr>
          <w:rFonts w:ascii="Verdana" w:hAnsi="Verdana"/>
        </w:rPr>
        <w:t>10){</w:t>
      </w:r>
      <w:proofErr w:type="gramEnd"/>
      <w:r w:rsidRPr="009A30E6">
        <w:rPr>
          <w:rFonts w:ascii="Verdana" w:hAnsi="Verdana"/>
        </w:rPr>
        <w:t xml:space="preserve">  </w:t>
      </w:r>
    </w:p>
    <w:p w14:paraId="44B43429" w14:textId="77777777" w:rsidR="009A30E6" w:rsidRPr="009A30E6" w:rsidRDefault="009A30E6" w:rsidP="009A30E6">
      <w:pPr>
        <w:rPr>
          <w:rFonts w:ascii="Verdana" w:hAnsi="Verdana"/>
        </w:rPr>
      </w:pPr>
      <w:proofErr w:type="spellStart"/>
      <w:proofErr w:type="gramStart"/>
      <w:r w:rsidRPr="009A30E6">
        <w:rPr>
          <w:rFonts w:ascii="Verdana" w:hAnsi="Verdana"/>
        </w:rPr>
        <w:t>document.write</w:t>
      </w:r>
      <w:proofErr w:type="spellEnd"/>
      <w:proofErr w:type="gramEnd"/>
      <w:r w:rsidRPr="009A30E6">
        <w:rPr>
          <w:rFonts w:ascii="Verdana" w:hAnsi="Verdana"/>
        </w:rPr>
        <w:t xml:space="preserve">("value of a is greater than 10");  </w:t>
      </w:r>
    </w:p>
    <w:p w14:paraId="5041EE32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}  </w:t>
      </w:r>
    </w:p>
    <w:p w14:paraId="0C5BE42F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&lt;/script&gt;  </w:t>
      </w:r>
    </w:p>
    <w:p w14:paraId="3C4DA7C1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&lt;/body&gt;</w:t>
      </w:r>
    </w:p>
    <w:p w14:paraId="0A29784D" w14:textId="77777777" w:rsid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&lt;/html&gt;</w:t>
      </w:r>
    </w:p>
    <w:p w14:paraId="73F8C5A3" w14:textId="77777777" w:rsidR="009A30E6" w:rsidRDefault="009A30E6" w:rsidP="009A30E6">
      <w:pPr>
        <w:rPr>
          <w:rFonts w:ascii="Verdana" w:hAnsi="Verdana"/>
        </w:rPr>
      </w:pPr>
    </w:p>
    <w:p w14:paraId="29C2E9BD" w14:textId="77777777" w:rsidR="009A30E6" w:rsidRDefault="009A30E6" w:rsidP="009A30E6">
      <w:pPr>
        <w:rPr>
          <w:rFonts w:ascii="Verdana" w:hAnsi="Verdana"/>
        </w:rPr>
      </w:pPr>
      <w:r>
        <w:rPr>
          <w:rFonts w:ascii="Verdana" w:hAnsi="Verdana"/>
        </w:rPr>
        <w:lastRenderedPageBreak/>
        <w:t>JavaScript If else if</w:t>
      </w:r>
    </w:p>
    <w:p w14:paraId="358DC450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&lt;script&gt;  </w:t>
      </w:r>
    </w:p>
    <w:p w14:paraId="1AB103F0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var a=20;  </w:t>
      </w:r>
    </w:p>
    <w:p w14:paraId="13F0BD9F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if(a==</w:t>
      </w:r>
      <w:proofErr w:type="gramStart"/>
      <w:r w:rsidRPr="009A30E6">
        <w:rPr>
          <w:rFonts w:ascii="Verdana" w:hAnsi="Verdana"/>
        </w:rPr>
        <w:t>10){</w:t>
      </w:r>
      <w:proofErr w:type="gramEnd"/>
      <w:r w:rsidRPr="009A30E6">
        <w:rPr>
          <w:rFonts w:ascii="Verdana" w:hAnsi="Verdana"/>
        </w:rPr>
        <w:t xml:space="preserve">  </w:t>
      </w:r>
    </w:p>
    <w:p w14:paraId="15A72F6B" w14:textId="77777777" w:rsidR="009A30E6" w:rsidRPr="009A30E6" w:rsidRDefault="009A30E6" w:rsidP="009A30E6">
      <w:pPr>
        <w:rPr>
          <w:rFonts w:ascii="Verdana" w:hAnsi="Verdana"/>
        </w:rPr>
      </w:pPr>
      <w:proofErr w:type="spellStart"/>
      <w:proofErr w:type="gramStart"/>
      <w:r w:rsidRPr="009A30E6">
        <w:rPr>
          <w:rFonts w:ascii="Verdana" w:hAnsi="Verdana"/>
        </w:rPr>
        <w:t>document.write</w:t>
      </w:r>
      <w:proofErr w:type="spellEnd"/>
      <w:proofErr w:type="gramEnd"/>
      <w:r w:rsidRPr="009A30E6">
        <w:rPr>
          <w:rFonts w:ascii="Verdana" w:hAnsi="Verdana"/>
        </w:rPr>
        <w:t xml:space="preserve">("a is equal to 10");  </w:t>
      </w:r>
    </w:p>
    <w:p w14:paraId="49D2C741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}  </w:t>
      </w:r>
    </w:p>
    <w:p w14:paraId="3632E8F9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else if(a==</w:t>
      </w:r>
      <w:proofErr w:type="gramStart"/>
      <w:r w:rsidRPr="009A30E6">
        <w:rPr>
          <w:rFonts w:ascii="Verdana" w:hAnsi="Verdana"/>
        </w:rPr>
        <w:t>15){</w:t>
      </w:r>
      <w:proofErr w:type="gramEnd"/>
      <w:r w:rsidRPr="009A30E6">
        <w:rPr>
          <w:rFonts w:ascii="Verdana" w:hAnsi="Verdana"/>
        </w:rPr>
        <w:t xml:space="preserve">  </w:t>
      </w:r>
    </w:p>
    <w:p w14:paraId="5A20628F" w14:textId="77777777" w:rsidR="009A30E6" w:rsidRPr="009A30E6" w:rsidRDefault="009A30E6" w:rsidP="009A30E6">
      <w:pPr>
        <w:rPr>
          <w:rFonts w:ascii="Verdana" w:hAnsi="Verdana"/>
        </w:rPr>
      </w:pPr>
      <w:proofErr w:type="spellStart"/>
      <w:proofErr w:type="gramStart"/>
      <w:r w:rsidRPr="009A30E6">
        <w:rPr>
          <w:rFonts w:ascii="Verdana" w:hAnsi="Verdana"/>
        </w:rPr>
        <w:t>document.write</w:t>
      </w:r>
      <w:proofErr w:type="spellEnd"/>
      <w:proofErr w:type="gramEnd"/>
      <w:r w:rsidRPr="009A30E6">
        <w:rPr>
          <w:rFonts w:ascii="Verdana" w:hAnsi="Verdana"/>
        </w:rPr>
        <w:t xml:space="preserve">("a is equal to 15");  </w:t>
      </w:r>
    </w:p>
    <w:p w14:paraId="2771FA71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}  </w:t>
      </w:r>
    </w:p>
    <w:p w14:paraId="5AA18981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else if(a==</w:t>
      </w:r>
      <w:proofErr w:type="gramStart"/>
      <w:r w:rsidRPr="009A30E6">
        <w:rPr>
          <w:rFonts w:ascii="Verdana" w:hAnsi="Verdana"/>
        </w:rPr>
        <w:t>20){</w:t>
      </w:r>
      <w:proofErr w:type="gramEnd"/>
      <w:r w:rsidRPr="009A30E6">
        <w:rPr>
          <w:rFonts w:ascii="Verdana" w:hAnsi="Verdana"/>
        </w:rPr>
        <w:t xml:space="preserve">  </w:t>
      </w:r>
    </w:p>
    <w:p w14:paraId="02250C82" w14:textId="77777777" w:rsidR="009A30E6" w:rsidRPr="009A30E6" w:rsidRDefault="009A30E6" w:rsidP="009A30E6">
      <w:pPr>
        <w:rPr>
          <w:rFonts w:ascii="Verdana" w:hAnsi="Verdana"/>
        </w:rPr>
      </w:pPr>
      <w:proofErr w:type="spellStart"/>
      <w:proofErr w:type="gramStart"/>
      <w:r w:rsidRPr="009A30E6">
        <w:rPr>
          <w:rFonts w:ascii="Verdana" w:hAnsi="Verdana"/>
        </w:rPr>
        <w:t>document.write</w:t>
      </w:r>
      <w:proofErr w:type="spellEnd"/>
      <w:proofErr w:type="gramEnd"/>
      <w:r w:rsidRPr="009A30E6">
        <w:rPr>
          <w:rFonts w:ascii="Verdana" w:hAnsi="Verdana"/>
        </w:rPr>
        <w:t xml:space="preserve">("a is equal to 20");  </w:t>
      </w:r>
    </w:p>
    <w:p w14:paraId="625D8741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}  </w:t>
      </w:r>
    </w:p>
    <w:p w14:paraId="391AB304" w14:textId="77777777" w:rsidR="009A30E6" w:rsidRPr="009A30E6" w:rsidRDefault="009A30E6" w:rsidP="009A30E6">
      <w:pPr>
        <w:rPr>
          <w:rFonts w:ascii="Verdana" w:hAnsi="Verdana"/>
        </w:rPr>
      </w:pPr>
      <w:proofErr w:type="gramStart"/>
      <w:r w:rsidRPr="009A30E6">
        <w:rPr>
          <w:rFonts w:ascii="Verdana" w:hAnsi="Verdana"/>
        </w:rPr>
        <w:t>else{</w:t>
      </w:r>
      <w:proofErr w:type="gramEnd"/>
      <w:r w:rsidRPr="009A30E6">
        <w:rPr>
          <w:rFonts w:ascii="Verdana" w:hAnsi="Verdana"/>
        </w:rPr>
        <w:t xml:space="preserve">  </w:t>
      </w:r>
    </w:p>
    <w:p w14:paraId="5052683C" w14:textId="77777777" w:rsidR="009A30E6" w:rsidRPr="009A30E6" w:rsidRDefault="009A30E6" w:rsidP="009A30E6">
      <w:pPr>
        <w:rPr>
          <w:rFonts w:ascii="Verdana" w:hAnsi="Verdana"/>
        </w:rPr>
      </w:pPr>
      <w:proofErr w:type="spellStart"/>
      <w:proofErr w:type="gramStart"/>
      <w:r w:rsidRPr="009A30E6">
        <w:rPr>
          <w:rFonts w:ascii="Verdana" w:hAnsi="Verdana"/>
        </w:rPr>
        <w:t>document.write</w:t>
      </w:r>
      <w:proofErr w:type="spellEnd"/>
      <w:proofErr w:type="gramEnd"/>
      <w:r w:rsidRPr="009A30E6">
        <w:rPr>
          <w:rFonts w:ascii="Verdana" w:hAnsi="Verdana"/>
        </w:rPr>
        <w:t xml:space="preserve">("a is not equal to 10, 15 or 20");  </w:t>
      </w:r>
    </w:p>
    <w:p w14:paraId="0475A017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}  </w:t>
      </w:r>
    </w:p>
    <w:p w14:paraId="2F8B411D" w14:textId="77777777" w:rsid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&lt;/script&gt;  </w:t>
      </w:r>
    </w:p>
    <w:p w14:paraId="0C4DB634" w14:textId="77777777" w:rsidR="009A30E6" w:rsidRDefault="009A30E6" w:rsidP="009A30E6">
      <w:pPr>
        <w:rPr>
          <w:rFonts w:ascii="Verdana" w:hAnsi="Verdana"/>
        </w:rPr>
      </w:pPr>
    </w:p>
    <w:p w14:paraId="1C539301" w14:textId="77777777" w:rsid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JavaScript Switch</w:t>
      </w:r>
    </w:p>
    <w:p w14:paraId="4D3B43FC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&lt;!DOCTYPE html&gt;</w:t>
      </w:r>
    </w:p>
    <w:p w14:paraId="75AC0458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&lt;html&gt;</w:t>
      </w:r>
    </w:p>
    <w:p w14:paraId="632F9017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&lt;body&gt;</w:t>
      </w:r>
    </w:p>
    <w:p w14:paraId="32B7A064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&lt;script&gt;  </w:t>
      </w:r>
    </w:p>
    <w:p w14:paraId="4990F498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var grade='B';  </w:t>
      </w:r>
    </w:p>
    <w:p w14:paraId="59044402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var result;  </w:t>
      </w:r>
    </w:p>
    <w:p w14:paraId="13B1E3EF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switch(grade</w:t>
      </w:r>
      <w:proofErr w:type="gramStart"/>
      <w:r w:rsidRPr="009A30E6">
        <w:rPr>
          <w:rFonts w:ascii="Verdana" w:hAnsi="Verdana"/>
        </w:rPr>
        <w:t>){</w:t>
      </w:r>
      <w:proofErr w:type="gramEnd"/>
      <w:r w:rsidRPr="009A30E6">
        <w:rPr>
          <w:rFonts w:ascii="Verdana" w:hAnsi="Verdana"/>
        </w:rPr>
        <w:t xml:space="preserve">  </w:t>
      </w:r>
    </w:p>
    <w:p w14:paraId="2A820E2F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case 'A':  </w:t>
      </w:r>
    </w:p>
    <w:p w14:paraId="5A66EA0E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result="A Grade";  </w:t>
      </w:r>
    </w:p>
    <w:p w14:paraId="392DF1C7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lastRenderedPageBreak/>
        <w:t xml:space="preserve">break;  </w:t>
      </w:r>
    </w:p>
    <w:p w14:paraId="32A13F34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case 'B':  </w:t>
      </w:r>
    </w:p>
    <w:p w14:paraId="6F02748C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result="B Grade";  </w:t>
      </w:r>
    </w:p>
    <w:p w14:paraId="4C3E03B6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break;  </w:t>
      </w:r>
    </w:p>
    <w:p w14:paraId="022149D8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case 'C':  </w:t>
      </w:r>
    </w:p>
    <w:p w14:paraId="521A8616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result="C Grade";  </w:t>
      </w:r>
    </w:p>
    <w:p w14:paraId="5E96D0AF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break;  </w:t>
      </w:r>
    </w:p>
    <w:p w14:paraId="5AD0C07C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default:  </w:t>
      </w:r>
    </w:p>
    <w:p w14:paraId="15753901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result="No Grade";  </w:t>
      </w:r>
    </w:p>
    <w:p w14:paraId="4D189AAD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}  </w:t>
      </w:r>
    </w:p>
    <w:p w14:paraId="43F2CB58" w14:textId="77777777" w:rsidR="009A30E6" w:rsidRPr="009A30E6" w:rsidRDefault="009A30E6" w:rsidP="009A30E6">
      <w:pPr>
        <w:rPr>
          <w:rFonts w:ascii="Verdana" w:hAnsi="Verdana"/>
        </w:rPr>
      </w:pPr>
      <w:proofErr w:type="spellStart"/>
      <w:proofErr w:type="gramStart"/>
      <w:r w:rsidRPr="009A30E6">
        <w:rPr>
          <w:rFonts w:ascii="Verdana" w:hAnsi="Verdana"/>
        </w:rPr>
        <w:t>document.write</w:t>
      </w:r>
      <w:proofErr w:type="spellEnd"/>
      <w:proofErr w:type="gramEnd"/>
      <w:r w:rsidRPr="009A30E6">
        <w:rPr>
          <w:rFonts w:ascii="Verdana" w:hAnsi="Verdana"/>
        </w:rPr>
        <w:t xml:space="preserve">(result);  </w:t>
      </w:r>
    </w:p>
    <w:p w14:paraId="546FC968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&lt;/script&gt;  </w:t>
      </w:r>
    </w:p>
    <w:p w14:paraId="5F8E7DD6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&lt;/body&gt;</w:t>
      </w:r>
    </w:p>
    <w:p w14:paraId="787E5986" w14:textId="77777777" w:rsid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&lt;/html&gt;</w:t>
      </w:r>
    </w:p>
    <w:p w14:paraId="223D6144" w14:textId="77777777" w:rsidR="009A30E6" w:rsidRDefault="009A30E6" w:rsidP="009A30E6">
      <w:pPr>
        <w:rPr>
          <w:rFonts w:ascii="Verdana" w:hAnsi="Verdana"/>
        </w:rPr>
      </w:pPr>
    </w:p>
    <w:p w14:paraId="27C943A6" w14:textId="77777777" w:rsid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JavaScript Loops</w:t>
      </w:r>
    </w:p>
    <w:p w14:paraId="6F34F7E4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There are four types of loops in JavaScript.</w:t>
      </w:r>
    </w:p>
    <w:p w14:paraId="5E16D5B2" w14:textId="77777777" w:rsidR="009A30E6" w:rsidRPr="009A30E6" w:rsidRDefault="009A30E6" w:rsidP="009A30E6">
      <w:pPr>
        <w:rPr>
          <w:rFonts w:ascii="Verdana" w:hAnsi="Verdana"/>
        </w:rPr>
      </w:pPr>
    </w:p>
    <w:p w14:paraId="2D10EED9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for loop</w:t>
      </w:r>
    </w:p>
    <w:p w14:paraId="7DA7C4DC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while loop</w:t>
      </w:r>
    </w:p>
    <w:p w14:paraId="28381772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do-while loop</w:t>
      </w:r>
    </w:p>
    <w:p w14:paraId="0AE83D12" w14:textId="77777777" w:rsid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for-in loop</w:t>
      </w:r>
    </w:p>
    <w:p w14:paraId="0A7B880D" w14:textId="77777777" w:rsidR="004651E1" w:rsidRDefault="004651E1" w:rsidP="009A30E6">
      <w:pPr>
        <w:rPr>
          <w:rFonts w:ascii="Verdana" w:hAnsi="Verdana"/>
        </w:rPr>
      </w:pPr>
      <w:r>
        <w:rPr>
          <w:rFonts w:ascii="Verdana" w:hAnsi="Verdana"/>
        </w:rPr>
        <w:t>\</w:t>
      </w:r>
    </w:p>
    <w:p w14:paraId="401F0A27" w14:textId="77777777" w:rsidR="004651E1" w:rsidRDefault="004651E1" w:rsidP="009A30E6">
      <w:pPr>
        <w:rPr>
          <w:rFonts w:ascii="Verdana" w:hAnsi="Verdana"/>
        </w:rPr>
      </w:pPr>
    </w:p>
    <w:p w14:paraId="01D55330" w14:textId="77777777" w:rsidR="004651E1" w:rsidRDefault="004651E1" w:rsidP="009A30E6">
      <w:pPr>
        <w:rPr>
          <w:rFonts w:ascii="Verdana" w:hAnsi="Verdana"/>
        </w:rPr>
      </w:pPr>
    </w:p>
    <w:p w14:paraId="6FE503D2" w14:textId="77777777" w:rsidR="009A30E6" w:rsidRDefault="009A30E6" w:rsidP="009A30E6">
      <w:pPr>
        <w:rPr>
          <w:rFonts w:ascii="Verdana" w:hAnsi="Verdana"/>
        </w:rPr>
      </w:pPr>
      <w:r>
        <w:rPr>
          <w:rFonts w:ascii="Verdana" w:hAnsi="Verdana"/>
        </w:rPr>
        <w:t>1)For Loop</w:t>
      </w:r>
    </w:p>
    <w:p w14:paraId="3FD06FA6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&lt;!DOCTYPE html&gt;</w:t>
      </w:r>
    </w:p>
    <w:p w14:paraId="3A58147D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lastRenderedPageBreak/>
        <w:t>&lt;html&gt;</w:t>
      </w:r>
    </w:p>
    <w:p w14:paraId="6016C970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&lt;body&gt;</w:t>
      </w:r>
    </w:p>
    <w:p w14:paraId="653AB935" w14:textId="77777777" w:rsid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&lt;script&gt;  </w:t>
      </w:r>
    </w:p>
    <w:p w14:paraId="18E01932" w14:textId="77777777" w:rsidR="004651E1" w:rsidRPr="009A30E6" w:rsidRDefault="004651E1" w:rsidP="009A30E6">
      <w:pPr>
        <w:rPr>
          <w:rFonts w:ascii="Verdana" w:hAnsi="Verdana"/>
        </w:rPr>
      </w:pPr>
      <w:r>
        <w:rPr>
          <w:rFonts w:ascii="Verdana" w:hAnsi="Verdana"/>
        </w:rPr>
        <w:t xml:space="preserve">Var </w:t>
      </w:r>
      <w:proofErr w:type="spellStart"/>
      <w:r>
        <w:rPr>
          <w:rFonts w:ascii="Verdana" w:hAnsi="Verdana"/>
        </w:rPr>
        <w:t>i</w:t>
      </w:r>
      <w:proofErr w:type="spellEnd"/>
      <w:r>
        <w:rPr>
          <w:rFonts w:ascii="Verdana" w:hAnsi="Verdana"/>
        </w:rPr>
        <w:t>;</w:t>
      </w:r>
    </w:p>
    <w:p w14:paraId="68335F10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for (</w:t>
      </w:r>
      <w:proofErr w:type="spellStart"/>
      <w:r w:rsidRPr="009A30E6">
        <w:rPr>
          <w:rFonts w:ascii="Verdana" w:hAnsi="Verdana"/>
        </w:rPr>
        <w:t>i</w:t>
      </w:r>
      <w:proofErr w:type="spellEnd"/>
      <w:r w:rsidRPr="009A30E6">
        <w:rPr>
          <w:rFonts w:ascii="Verdana" w:hAnsi="Verdana"/>
        </w:rPr>
        <w:t xml:space="preserve">=1; </w:t>
      </w:r>
      <w:proofErr w:type="spellStart"/>
      <w:r w:rsidRPr="009A30E6">
        <w:rPr>
          <w:rFonts w:ascii="Verdana" w:hAnsi="Verdana"/>
        </w:rPr>
        <w:t>i</w:t>
      </w:r>
      <w:proofErr w:type="spellEnd"/>
      <w:r w:rsidRPr="009A30E6">
        <w:rPr>
          <w:rFonts w:ascii="Verdana" w:hAnsi="Verdana"/>
        </w:rPr>
        <w:t xml:space="preserve">&lt;=5; </w:t>
      </w:r>
      <w:proofErr w:type="spellStart"/>
      <w:r w:rsidRPr="009A30E6">
        <w:rPr>
          <w:rFonts w:ascii="Verdana" w:hAnsi="Verdana"/>
        </w:rPr>
        <w:t>i</w:t>
      </w:r>
      <w:proofErr w:type="spellEnd"/>
      <w:r w:rsidRPr="009A30E6">
        <w:rPr>
          <w:rFonts w:ascii="Verdana" w:hAnsi="Verdana"/>
        </w:rPr>
        <w:t xml:space="preserve">++)  </w:t>
      </w:r>
    </w:p>
    <w:p w14:paraId="15D2E918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{  </w:t>
      </w:r>
    </w:p>
    <w:p w14:paraId="5744EFFF" w14:textId="77777777" w:rsidR="009A30E6" w:rsidRPr="009A30E6" w:rsidRDefault="009A30E6" w:rsidP="009A30E6">
      <w:pPr>
        <w:rPr>
          <w:rFonts w:ascii="Verdana" w:hAnsi="Verdana"/>
        </w:rPr>
      </w:pPr>
      <w:proofErr w:type="spellStart"/>
      <w:proofErr w:type="gramStart"/>
      <w:r w:rsidRPr="009A30E6">
        <w:rPr>
          <w:rFonts w:ascii="Verdana" w:hAnsi="Verdana"/>
        </w:rPr>
        <w:t>document.write</w:t>
      </w:r>
      <w:proofErr w:type="spellEnd"/>
      <w:proofErr w:type="gramEnd"/>
      <w:r w:rsidRPr="009A30E6">
        <w:rPr>
          <w:rFonts w:ascii="Verdana" w:hAnsi="Verdana"/>
        </w:rPr>
        <w:t>(</w:t>
      </w:r>
      <w:proofErr w:type="spellStart"/>
      <w:r w:rsidRPr="009A30E6">
        <w:rPr>
          <w:rFonts w:ascii="Verdana" w:hAnsi="Verdana"/>
        </w:rPr>
        <w:t>i</w:t>
      </w:r>
      <w:proofErr w:type="spellEnd"/>
      <w:r w:rsidRPr="009A30E6">
        <w:rPr>
          <w:rFonts w:ascii="Verdana" w:hAnsi="Verdana"/>
        </w:rPr>
        <w:t xml:space="preserve"> + "&lt;</w:t>
      </w:r>
      <w:proofErr w:type="spellStart"/>
      <w:r w:rsidRPr="009A30E6">
        <w:rPr>
          <w:rFonts w:ascii="Verdana" w:hAnsi="Verdana"/>
        </w:rPr>
        <w:t>br</w:t>
      </w:r>
      <w:proofErr w:type="spellEnd"/>
      <w:r w:rsidRPr="009A30E6">
        <w:rPr>
          <w:rFonts w:ascii="Verdana" w:hAnsi="Verdana"/>
        </w:rPr>
        <w:t xml:space="preserve">/&gt;")  </w:t>
      </w:r>
    </w:p>
    <w:p w14:paraId="0AB7DEE9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}  </w:t>
      </w:r>
    </w:p>
    <w:p w14:paraId="4AEF38E1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&lt;/script&gt;  </w:t>
      </w:r>
    </w:p>
    <w:p w14:paraId="5665FE55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&lt;/body&gt;</w:t>
      </w:r>
    </w:p>
    <w:p w14:paraId="21DAE09E" w14:textId="77777777" w:rsid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&lt;/html&gt;</w:t>
      </w:r>
    </w:p>
    <w:p w14:paraId="64E7C9CA" w14:textId="77777777" w:rsidR="009A30E6" w:rsidRDefault="009A30E6" w:rsidP="009A30E6">
      <w:pPr>
        <w:rPr>
          <w:rFonts w:ascii="Verdana" w:hAnsi="Verdana"/>
        </w:rPr>
      </w:pPr>
      <w:r>
        <w:rPr>
          <w:rFonts w:ascii="Verdana" w:hAnsi="Verdana"/>
        </w:rPr>
        <w:t>2)While Loop</w:t>
      </w:r>
    </w:p>
    <w:p w14:paraId="2B3533A9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&lt;!DOCTYPE html&gt;</w:t>
      </w:r>
    </w:p>
    <w:p w14:paraId="330B95BD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&lt;html&gt;</w:t>
      </w:r>
    </w:p>
    <w:p w14:paraId="5E7C481A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&lt;body&gt;</w:t>
      </w:r>
    </w:p>
    <w:p w14:paraId="60E7027B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&lt;script&gt;  </w:t>
      </w:r>
    </w:p>
    <w:p w14:paraId="19571E40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var </w:t>
      </w:r>
      <w:proofErr w:type="spellStart"/>
      <w:r w:rsidRPr="009A30E6">
        <w:rPr>
          <w:rFonts w:ascii="Verdana" w:hAnsi="Verdana"/>
        </w:rPr>
        <w:t>i</w:t>
      </w:r>
      <w:proofErr w:type="spellEnd"/>
      <w:r w:rsidRPr="009A30E6">
        <w:rPr>
          <w:rFonts w:ascii="Verdana" w:hAnsi="Verdana"/>
        </w:rPr>
        <w:t xml:space="preserve">=11;  </w:t>
      </w:r>
    </w:p>
    <w:p w14:paraId="3E303080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while (</w:t>
      </w:r>
      <w:proofErr w:type="spellStart"/>
      <w:r w:rsidRPr="009A30E6">
        <w:rPr>
          <w:rFonts w:ascii="Verdana" w:hAnsi="Verdana"/>
        </w:rPr>
        <w:t>i</w:t>
      </w:r>
      <w:proofErr w:type="spellEnd"/>
      <w:r w:rsidRPr="009A30E6">
        <w:rPr>
          <w:rFonts w:ascii="Verdana" w:hAnsi="Verdana"/>
        </w:rPr>
        <w:t xml:space="preserve">&lt;=15)  </w:t>
      </w:r>
    </w:p>
    <w:p w14:paraId="59C181A1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{  </w:t>
      </w:r>
    </w:p>
    <w:p w14:paraId="6F96E33D" w14:textId="77777777" w:rsidR="009A30E6" w:rsidRPr="009A30E6" w:rsidRDefault="009A30E6" w:rsidP="009A30E6">
      <w:pPr>
        <w:rPr>
          <w:rFonts w:ascii="Verdana" w:hAnsi="Verdana"/>
        </w:rPr>
      </w:pPr>
      <w:proofErr w:type="spellStart"/>
      <w:proofErr w:type="gramStart"/>
      <w:r w:rsidRPr="009A30E6">
        <w:rPr>
          <w:rFonts w:ascii="Verdana" w:hAnsi="Verdana"/>
        </w:rPr>
        <w:t>document.write</w:t>
      </w:r>
      <w:proofErr w:type="spellEnd"/>
      <w:proofErr w:type="gramEnd"/>
      <w:r w:rsidRPr="009A30E6">
        <w:rPr>
          <w:rFonts w:ascii="Verdana" w:hAnsi="Verdana"/>
        </w:rPr>
        <w:t>(</w:t>
      </w:r>
      <w:proofErr w:type="spellStart"/>
      <w:r w:rsidRPr="009A30E6">
        <w:rPr>
          <w:rFonts w:ascii="Verdana" w:hAnsi="Verdana"/>
        </w:rPr>
        <w:t>i</w:t>
      </w:r>
      <w:proofErr w:type="spellEnd"/>
      <w:r w:rsidRPr="009A30E6">
        <w:rPr>
          <w:rFonts w:ascii="Verdana" w:hAnsi="Verdana"/>
        </w:rPr>
        <w:t xml:space="preserve"> + "&lt;</w:t>
      </w:r>
      <w:proofErr w:type="spellStart"/>
      <w:r w:rsidRPr="009A30E6">
        <w:rPr>
          <w:rFonts w:ascii="Verdana" w:hAnsi="Verdana"/>
        </w:rPr>
        <w:t>br</w:t>
      </w:r>
      <w:proofErr w:type="spellEnd"/>
      <w:r w:rsidRPr="009A30E6">
        <w:rPr>
          <w:rFonts w:ascii="Verdana" w:hAnsi="Verdana"/>
        </w:rPr>
        <w:t xml:space="preserve">/&gt;");  </w:t>
      </w:r>
    </w:p>
    <w:p w14:paraId="0A988EA1" w14:textId="77777777" w:rsidR="009A30E6" w:rsidRPr="009A30E6" w:rsidRDefault="009A30E6" w:rsidP="009A30E6">
      <w:pPr>
        <w:rPr>
          <w:rFonts w:ascii="Verdana" w:hAnsi="Verdana"/>
        </w:rPr>
      </w:pPr>
      <w:proofErr w:type="spellStart"/>
      <w:r w:rsidRPr="009A30E6">
        <w:rPr>
          <w:rFonts w:ascii="Verdana" w:hAnsi="Verdana"/>
        </w:rPr>
        <w:t>i</w:t>
      </w:r>
      <w:proofErr w:type="spellEnd"/>
      <w:r w:rsidRPr="009A30E6">
        <w:rPr>
          <w:rFonts w:ascii="Verdana" w:hAnsi="Verdana"/>
        </w:rPr>
        <w:t xml:space="preserve">++;  </w:t>
      </w:r>
    </w:p>
    <w:p w14:paraId="19A46685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}  </w:t>
      </w:r>
    </w:p>
    <w:p w14:paraId="52FDC05A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&lt;/script&gt;  </w:t>
      </w:r>
    </w:p>
    <w:p w14:paraId="6BC913D6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&lt;/body&gt;</w:t>
      </w:r>
    </w:p>
    <w:p w14:paraId="1C0ADC1A" w14:textId="77777777" w:rsid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&lt;/html&gt;</w:t>
      </w:r>
    </w:p>
    <w:p w14:paraId="67AA7F86" w14:textId="77777777" w:rsidR="009A30E6" w:rsidRDefault="009A30E6" w:rsidP="009A30E6">
      <w:pPr>
        <w:rPr>
          <w:rFonts w:ascii="Verdana" w:hAnsi="Verdana"/>
        </w:rPr>
      </w:pPr>
    </w:p>
    <w:p w14:paraId="12EB2CB9" w14:textId="77777777" w:rsidR="009A30E6" w:rsidRDefault="009A30E6" w:rsidP="009A30E6">
      <w:pPr>
        <w:rPr>
          <w:rFonts w:ascii="Verdana" w:hAnsi="Verdana"/>
        </w:rPr>
      </w:pPr>
      <w:r>
        <w:rPr>
          <w:rFonts w:ascii="Verdana" w:hAnsi="Verdana"/>
        </w:rPr>
        <w:t>3)do-while loop</w:t>
      </w:r>
    </w:p>
    <w:p w14:paraId="631F5E0B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lastRenderedPageBreak/>
        <w:t>&lt;!DOCTYPE html&gt;</w:t>
      </w:r>
    </w:p>
    <w:p w14:paraId="4567A59C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&lt;html&gt;</w:t>
      </w:r>
    </w:p>
    <w:p w14:paraId="344934CE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&lt;body&gt;</w:t>
      </w:r>
    </w:p>
    <w:p w14:paraId="777B8239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&lt;script&gt;  </w:t>
      </w:r>
    </w:p>
    <w:p w14:paraId="583FB82C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var </w:t>
      </w:r>
      <w:proofErr w:type="spellStart"/>
      <w:r w:rsidRPr="009A30E6">
        <w:rPr>
          <w:rFonts w:ascii="Verdana" w:hAnsi="Verdana"/>
        </w:rPr>
        <w:t>i</w:t>
      </w:r>
      <w:proofErr w:type="spellEnd"/>
      <w:r w:rsidRPr="009A30E6">
        <w:rPr>
          <w:rFonts w:ascii="Verdana" w:hAnsi="Verdana"/>
        </w:rPr>
        <w:t xml:space="preserve">=21;  </w:t>
      </w:r>
    </w:p>
    <w:p w14:paraId="1F894661" w14:textId="77777777" w:rsidR="009A30E6" w:rsidRPr="009A30E6" w:rsidRDefault="009A30E6" w:rsidP="009A30E6">
      <w:pPr>
        <w:rPr>
          <w:rFonts w:ascii="Verdana" w:hAnsi="Verdana"/>
        </w:rPr>
      </w:pPr>
      <w:proofErr w:type="gramStart"/>
      <w:r w:rsidRPr="009A30E6">
        <w:rPr>
          <w:rFonts w:ascii="Verdana" w:hAnsi="Verdana"/>
        </w:rPr>
        <w:t>do{</w:t>
      </w:r>
      <w:proofErr w:type="gramEnd"/>
      <w:r w:rsidRPr="009A30E6">
        <w:rPr>
          <w:rFonts w:ascii="Verdana" w:hAnsi="Verdana"/>
        </w:rPr>
        <w:t xml:space="preserve">  </w:t>
      </w:r>
    </w:p>
    <w:p w14:paraId="705DBB45" w14:textId="77777777" w:rsidR="009A30E6" w:rsidRPr="009A30E6" w:rsidRDefault="009A30E6" w:rsidP="009A30E6">
      <w:pPr>
        <w:rPr>
          <w:rFonts w:ascii="Verdana" w:hAnsi="Verdana"/>
        </w:rPr>
      </w:pPr>
      <w:proofErr w:type="spellStart"/>
      <w:proofErr w:type="gramStart"/>
      <w:r w:rsidRPr="009A30E6">
        <w:rPr>
          <w:rFonts w:ascii="Verdana" w:hAnsi="Verdana"/>
        </w:rPr>
        <w:t>document.write</w:t>
      </w:r>
      <w:proofErr w:type="spellEnd"/>
      <w:proofErr w:type="gramEnd"/>
      <w:r w:rsidRPr="009A30E6">
        <w:rPr>
          <w:rFonts w:ascii="Verdana" w:hAnsi="Verdana"/>
        </w:rPr>
        <w:t>(</w:t>
      </w:r>
      <w:proofErr w:type="spellStart"/>
      <w:r w:rsidRPr="009A30E6">
        <w:rPr>
          <w:rFonts w:ascii="Verdana" w:hAnsi="Verdana"/>
        </w:rPr>
        <w:t>i</w:t>
      </w:r>
      <w:proofErr w:type="spellEnd"/>
      <w:r w:rsidRPr="009A30E6">
        <w:rPr>
          <w:rFonts w:ascii="Verdana" w:hAnsi="Verdana"/>
        </w:rPr>
        <w:t xml:space="preserve"> + "&lt;</w:t>
      </w:r>
      <w:proofErr w:type="spellStart"/>
      <w:r w:rsidRPr="009A30E6">
        <w:rPr>
          <w:rFonts w:ascii="Verdana" w:hAnsi="Verdana"/>
        </w:rPr>
        <w:t>br</w:t>
      </w:r>
      <w:proofErr w:type="spellEnd"/>
      <w:r w:rsidRPr="009A30E6">
        <w:rPr>
          <w:rFonts w:ascii="Verdana" w:hAnsi="Verdana"/>
        </w:rPr>
        <w:t xml:space="preserve">/&gt;");  </w:t>
      </w:r>
    </w:p>
    <w:p w14:paraId="56E64392" w14:textId="77777777" w:rsidR="009A30E6" w:rsidRPr="009A30E6" w:rsidRDefault="009A30E6" w:rsidP="009A30E6">
      <w:pPr>
        <w:rPr>
          <w:rFonts w:ascii="Verdana" w:hAnsi="Verdana"/>
        </w:rPr>
      </w:pPr>
      <w:proofErr w:type="spellStart"/>
      <w:r w:rsidRPr="009A30E6">
        <w:rPr>
          <w:rFonts w:ascii="Verdana" w:hAnsi="Verdana"/>
        </w:rPr>
        <w:t>i</w:t>
      </w:r>
      <w:proofErr w:type="spellEnd"/>
      <w:r w:rsidRPr="009A30E6">
        <w:rPr>
          <w:rFonts w:ascii="Verdana" w:hAnsi="Verdana"/>
        </w:rPr>
        <w:t xml:space="preserve">++;  </w:t>
      </w:r>
    </w:p>
    <w:p w14:paraId="5ABB1B78" w14:textId="77777777" w:rsidR="009A30E6" w:rsidRPr="009A30E6" w:rsidRDefault="009A30E6" w:rsidP="009A30E6">
      <w:pPr>
        <w:rPr>
          <w:rFonts w:ascii="Verdana" w:hAnsi="Verdana"/>
        </w:rPr>
      </w:pPr>
      <w:proofErr w:type="gramStart"/>
      <w:r w:rsidRPr="009A30E6">
        <w:rPr>
          <w:rFonts w:ascii="Verdana" w:hAnsi="Verdana"/>
        </w:rPr>
        <w:t>}while</w:t>
      </w:r>
      <w:proofErr w:type="gramEnd"/>
      <w:r w:rsidRPr="009A30E6">
        <w:rPr>
          <w:rFonts w:ascii="Verdana" w:hAnsi="Verdana"/>
        </w:rPr>
        <w:t xml:space="preserve"> (</w:t>
      </w:r>
      <w:proofErr w:type="spellStart"/>
      <w:r w:rsidRPr="009A30E6">
        <w:rPr>
          <w:rFonts w:ascii="Verdana" w:hAnsi="Verdana"/>
        </w:rPr>
        <w:t>i</w:t>
      </w:r>
      <w:proofErr w:type="spellEnd"/>
      <w:r w:rsidRPr="009A30E6">
        <w:rPr>
          <w:rFonts w:ascii="Verdana" w:hAnsi="Verdana"/>
        </w:rPr>
        <w:t xml:space="preserve">&lt;=25);  </w:t>
      </w:r>
    </w:p>
    <w:p w14:paraId="5719A5DB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&lt;/script&gt;  </w:t>
      </w:r>
    </w:p>
    <w:p w14:paraId="0DFCA58B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&lt;/body&gt;</w:t>
      </w:r>
    </w:p>
    <w:p w14:paraId="306776F3" w14:textId="77777777" w:rsid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&lt;/html&gt;</w:t>
      </w:r>
    </w:p>
    <w:p w14:paraId="0C4B1DA0" w14:textId="77777777" w:rsidR="009A30E6" w:rsidRDefault="009A30E6" w:rsidP="009A30E6">
      <w:pPr>
        <w:rPr>
          <w:rFonts w:ascii="Verdana" w:hAnsi="Verdana"/>
        </w:rPr>
      </w:pPr>
    </w:p>
    <w:p w14:paraId="38BC3255" w14:textId="77777777" w:rsid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JavaScript Functions</w:t>
      </w:r>
    </w:p>
    <w:p w14:paraId="26E3AAFE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&lt;html&gt;</w:t>
      </w:r>
    </w:p>
    <w:p w14:paraId="07238A06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&lt;body&gt;</w:t>
      </w:r>
    </w:p>
    <w:p w14:paraId="7972C10C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&lt;script&gt;  </w:t>
      </w:r>
    </w:p>
    <w:p w14:paraId="4264E464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function </w:t>
      </w:r>
      <w:proofErr w:type="spellStart"/>
      <w:proofErr w:type="gramStart"/>
      <w:r w:rsidRPr="009A30E6">
        <w:rPr>
          <w:rFonts w:ascii="Verdana" w:hAnsi="Verdana"/>
        </w:rPr>
        <w:t>msg</w:t>
      </w:r>
      <w:proofErr w:type="spellEnd"/>
      <w:r w:rsidRPr="009A30E6">
        <w:rPr>
          <w:rFonts w:ascii="Verdana" w:hAnsi="Verdana"/>
        </w:rPr>
        <w:t>(</w:t>
      </w:r>
      <w:proofErr w:type="gramEnd"/>
      <w:r w:rsidRPr="009A30E6">
        <w:rPr>
          <w:rFonts w:ascii="Verdana" w:hAnsi="Verdana"/>
        </w:rPr>
        <w:t xml:space="preserve">){  </w:t>
      </w:r>
    </w:p>
    <w:p w14:paraId="339AB40F" w14:textId="77777777" w:rsidR="009A30E6" w:rsidRPr="009A30E6" w:rsidRDefault="009A30E6" w:rsidP="009A30E6">
      <w:pPr>
        <w:rPr>
          <w:rFonts w:ascii="Verdana" w:hAnsi="Verdana"/>
        </w:rPr>
      </w:pPr>
      <w:proofErr w:type="gramStart"/>
      <w:r w:rsidRPr="009A30E6">
        <w:rPr>
          <w:rFonts w:ascii="Verdana" w:hAnsi="Verdana"/>
        </w:rPr>
        <w:t>alert(</w:t>
      </w:r>
      <w:proofErr w:type="gramEnd"/>
      <w:r w:rsidRPr="009A30E6">
        <w:rPr>
          <w:rFonts w:ascii="Verdana" w:hAnsi="Verdana"/>
        </w:rPr>
        <w:t xml:space="preserve">"hello! this is message");  </w:t>
      </w:r>
    </w:p>
    <w:p w14:paraId="50FA7439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}  </w:t>
      </w:r>
    </w:p>
    <w:p w14:paraId="33498134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&lt;/script&gt;  </w:t>
      </w:r>
    </w:p>
    <w:p w14:paraId="25EE8135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&lt;input type="button" onclick="</w:t>
      </w:r>
      <w:proofErr w:type="spellStart"/>
      <w:proofErr w:type="gramStart"/>
      <w:r w:rsidRPr="009A30E6">
        <w:rPr>
          <w:rFonts w:ascii="Verdana" w:hAnsi="Verdana"/>
        </w:rPr>
        <w:t>msg</w:t>
      </w:r>
      <w:proofErr w:type="spellEnd"/>
      <w:r w:rsidRPr="009A30E6">
        <w:rPr>
          <w:rFonts w:ascii="Verdana" w:hAnsi="Verdana"/>
        </w:rPr>
        <w:t>(</w:t>
      </w:r>
      <w:proofErr w:type="gramEnd"/>
      <w:r w:rsidRPr="009A30E6">
        <w:rPr>
          <w:rFonts w:ascii="Verdana" w:hAnsi="Verdana"/>
        </w:rPr>
        <w:t xml:space="preserve">)" value="call function"/&gt;  </w:t>
      </w:r>
    </w:p>
    <w:p w14:paraId="49DF9583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&lt;/body&gt;</w:t>
      </w:r>
    </w:p>
    <w:p w14:paraId="21779277" w14:textId="77777777" w:rsid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&lt;/html&gt;</w:t>
      </w:r>
    </w:p>
    <w:p w14:paraId="033AAAD6" w14:textId="77777777" w:rsidR="009A30E6" w:rsidRDefault="009A30E6" w:rsidP="009A30E6">
      <w:pPr>
        <w:rPr>
          <w:rFonts w:ascii="Verdana" w:hAnsi="Verdana"/>
        </w:rPr>
      </w:pPr>
    </w:p>
    <w:p w14:paraId="7CB891C8" w14:textId="77777777" w:rsid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JavaScript Function Arguments</w:t>
      </w:r>
    </w:p>
    <w:p w14:paraId="4FBD8EC8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&lt;html&gt;</w:t>
      </w:r>
    </w:p>
    <w:p w14:paraId="361B796E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lastRenderedPageBreak/>
        <w:t>&lt;body&gt;</w:t>
      </w:r>
    </w:p>
    <w:p w14:paraId="570E4494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&lt;script&gt;  </w:t>
      </w:r>
    </w:p>
    <w:p w14:paraId="5969D6E1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function </w:t>
      </w:r>
      <w:proofErr w:type="spellStart"/>
      <w:r w:rsidRPr="009A30E6">
        <w:rPr>
          <w:rFonts w:ascii="Verdana" w:hAnsi="Verdana"/>
        </w:rPr>
        <w:t>getcube</w:t>
      </w:r>
      <w:proofErr w:type="spellEnd"/>
      <w:r w:rsidRPr="009A30E6">
        <w:rPr>
          <w:rFonts w:ascii="Verdana" w:hAnsi="Verdana"/>
        </w:rPr>
        <w:t>(number</w:t>
      </w:r>
      <w:proofErr w:type="gramStart"/>
      <w:r w:rsidRPr="009A30E6">
        <w:rPr>
          <w:rFonts w:ascii="Verdana" w:hAnsi="Verdana"/>
        </w:rPr>
        <w:t>){</w:t>
      </w:r>
      <w:proofErr w:type="gramEnd"/>
      <w:r w:rsidRPr="009A30E6">
        <w:rPr>
          <w:rFonts w:ascii="Verdana" w:hAnsi="Verdana"/>
        </w:rPr>
        <w:t xml:space="preserve">  </w:t>
      </w:r>
    </w:p>
    <w:p w14:paraId="4C654BE8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alert(number*number*number);  </w:t>
      </w:r>
    </w:p>
    <w:p w14:paraId="651DD8C6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}  </w:t>
      </w:r>
    </w:p>
    <w:p w14:paraId="4512076F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&lt;/script&gt;  </w:t>
      </w:r>
    </w:p>
    <w:p w14:paraId="5FB40F8E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&lt;form&gt;  </w:t>
      </w:r>
    </w:p>
    <w:p w14:paraId="19C59973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&lt;input type="button" value="click" onclick="</w:t>
      </w:r>
      <w:proofErr w:type="spellStart"/>
      <w:proofErr w:type="gramStart"/>
      <w:r w:rsidRPr="009A30E6">
        <w:rPr>
          <w:rFonts w:ascii="Verdana" w:hAnsi="Verdana"/>
        </w:rPr>
        <w:t>getcube</w:t>
      </w:r>
      <w:proofErr w:type="spellEnd"/>
      <w:r w:rsidRPr="009A30E6">
        <w:rPr>
          <w:rFonts w:ascii="Verdana" w:hAnsi="Verdana"/>
        </w:rPr>
        <w:t>(</w:t>
      </w:r>
      <w:proofErr w:type="gramEnd"/>
      <w:r w:rsidRPr="009A30E6">
        <w:rPr>
          <w:rFonts w:ascii="Verdana" w:hAnsi="Verdana"/>
        </w:rPr>
        <w:t xml:space="preserve">4)"/&gt;  </w:t>
      </w:r>
    </w:p>
    <w:p w14:paraId="4C9C829B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&lt;/form&gt;  </w:t>
      </w:r>
    </w:p>
    <w:p w14:paraId="2B4B4622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&lt;/body&gt;</w:t>
      </w:r>
    </w:p>
    <w:p w14:paraId="01CE4752" w14:textId="77777777" w:rsid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&lt;/html&gt;</w:t>
      </w:r>
    </w:p>
    <w:p w14:paraId="6192B468" w14:textId="77777777" w:rsid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Function with Return Value</w:t>
      </w:r>
    </w:p>
    <w:p w14:paraId="541FECA6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&lt;html&gt;</w:t>
      </w:r>
    </w:p>
    <w:p w14:paraId="67C6783D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&lt;body&gt;</w:t>
      </w:r>
    </w:p>
    <w:p w14:paraId="43FFB77E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&lt;script&gt;  </w:t>
      </w:r>
    </w:p>
    <w:p w14:paraId="442F35DD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function </w:t>
      </w:r>
      <w:proofErr w:type="spellStart"/>
      <w:proofErr w:type="gramStart"/>
      <w:r w:rsidRPr="009A30E6">
        <w:rPr>
          <w:rFonts w:ascii="Verdana" w:hAnsi="Verdana"/>
        </w:rPr>
        <w:t>getInfo</w:t>
      </w:r>
      <w:proofErr w:type="spellEnd"/>
      <w:r w:rsidRPr="009A30E6">
        <w:rPr>
          <w:rFonts w:ascii="Verdana" w:hAnsi="Verdana"/>
        </w:rPr>
        <w:t>(</w:t>
      </w:r>
      <w:proofErr w:type="gramEnd"/>
      <w:r w:rsidRPr="009A30E6">
        <w:rPr>
          <w:rFonts w:ascii="Verdana" w:hAnsi="Verdana"/>
        </w:rPr>
        <w:t xml:space="preserve">){  </w:t>
      </w:r>
    </w:p>
    <w:p w14:paraId="62323800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return "hello </w:t>
      </w:r>
      <w:proofErr w:type="spellStart"/>
      <w:r w:rsidRPr="009A30E6">
        <w:rPr>
          <w:rFonts w:ascii="Verdana" w:hAnsi="Verdana"/>
        </w:rPr>
        <w:t>javatpoint</w:t>
      </w:r>
      <w:proofErr w:type="spellEnd"/>
      <w:r w:rsidRPr="009A30E6">
        <w:rPr>
          <w:rFonts w:ascii="Verdana" w:hAnsi="Verdana"/>
        </w:rPr>
        <w:t xml:space="preserve">! How r u?";  </w:t>
      </w:r>
    </w:p>
    <w:p w14:paraId="3B9B343D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}  </w:t>
      </w:r>
    </w:p>
    <w:p w14:paraId="4C2FD2A3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&lt;/script&gt;  </w:t>
      </w:r>
    </w:p>
    <w:p w14:paraId="61B0A62F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&lt;script&gt;  </w:t>
      </w:r>
    </w:p>
    <w:p w14:paraId="50E4334A" w14:textId="77777777" w:rsidR="009A30E6" w:rsidRPr="009A30E6" w:rsidRDefault="009A30E6" w:rsidP="009A30E6">
      <w:pPr>
        <w:rPr>
          <w:rFonts w:ascii="Verdana" w:hAnsi="Verdana"/>
        </w:rPr>
      </w:pPr>
      <w:proofErr w:type="spellStart"/>
      <w:proofErr w:type="gramStart"/>
      <w:r w:rsidRPr="009A30E6">
        <w:rPr>
          <w:rFonts w:ascii="Verdana" w:hAnsi="Verdana"/>
        </w:rPr>
        <w:t>document.write</w:t>
      </w:r>
      <w:proofErr w:type="spellEnd"/>
      <w:proofErr w:type="gramEnd"/>
      <w:r w:rsidRPr="009A30E6">
        <w:rPr>
          <w:rFonts w:ascii="Verdana" w:hAnsi="Verdana"/>
        </w:rPr>
        <w:t>(</w:t>
      </w:r>
      <w:proofErr w:type="spellStart"/>
      <w:r w:rsidRPr="009A30E6">
        <w:rPr>
          <w:rFonts w:ascii="Verdana" w:hAnsi="Verdana"/>
        </w:rPr>
        <w:t>getInfo</w:t>
      </w:r>
      <w:proofErr w:type="spellEnd"/>
      <w:r w:rsidRPr="009A30E6">
        <w:rPr>
          <w:rFonts w:ascii="Verdana" w:hAnsi="Verdana"/>
        </w:rPr>
        <w:t xml:space="preserve">());  </w:t>
      </w:r>
    </w:p>
    <w:p w14:paraId="5D906C08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 xml:space="preserve">&lt;/script&gt;  </w:t>
      </w:r>
    </w:p>
    <w:p w14:paraId="088D5A0F" w14:textId="77777777" w:rsidR="009A30E6" w:rsidRPr="009A30E6" w:rsidRDefault="009A30E6" w:rsidP="009A30E6">
      <w:pPr>
        <w:rPr>
          <w:rFonts w:ascii="Verdana" w:hAnsi="Verdana"/>
        </w:rPr>
      </w:pPr>
      <w:r w:rsidRPr="009A30E6">
        <w:rPr>
          <w:rFonts w:ascii="Verdana" w:hAnsi="Verdana"/>
        </w:rPr>
        <w:t>&lt;/body&gt;</w:t>
      </w:r>
    </w:p>
    <w:p w14:paraId="31C49B2F" w14:textId="77777777" w:rsidR="009A30E6" w:rsidRDefault="009A30E6" w:rsidP="009A30E6">
      <w:pPr>
        <w:pBdr>
          <w:bottom w:val="single" w:sz="6" w:space="1" w:color="auto"/>
        </w:pBdr>
        <w:rPr>
          <w:rFonts w:ascii="Verdana" w:hAnsi="Verdana"/>
        </w:rPr>
      </w:pPr>
      <w:r w:rsidRPr="009A30E6">
        <w:rPr>
          <w:rFonts w:ascii="Verdana" w:hAnsi="Verdana"/>
        </w:rPr>
        <w:t>&lt;/html&gt;</w:t>
      </w:r>
    </w:p>
    <w:p w14:paraId="5E823A95" w14:textId="77777777" w:rsidR="00D22579" w:rsidRDefault="00D22579" w:rsidP="009A30E6">
      <w:pPr>
        <w:rPr>
          <w:rFonts w:ascii="Verdana" w:hAnsi="Verdana"/>
        </w:rPr>
      </w:pPr>
    </w:p>
    <w:p w14:paraId="450E3E2B" w14:textId="77777777" w:rsidR="00D22579" w:rsidRDefault="00D22579" w:rsidP="009A30E6">
      <w:pPr>
        <w:rPr>
          <w:rFonts w:ascii="Verdana" w:hAnsi="Verdana"/>
        </w:rPr>
      </w:pPr>
    </w:p>
    <w:p w14:paraId="4E73E1DE" w14:textId="77777777" w:rsidR="00D22579" w:rsidRDefault="00D22579" w:rsidP="009A30E6">
      <w:pPr>
        <w:rPr>
          <w:rFonts w:ascii="Verdana" w:hAnsi="Verdana"/>
        </w:rPr>
      </w:pPr>
    </w:p>
    <w:p w14:paraId="4EACF137" w14:textId="77777777" w:rsidR="00D22579" w:rsidRDefault="00D22579" w:rsidP="009A30E6">
      <w:pPr>
        <w:rPr>
          <w:rFonts w:ascii="Verdana" w:hAnsi="Verdana"/>
        </w:rPr>
      </w:pPr>
    </w:p>
    <w:p w14:paraId="5BAEB693" w14:textId="77777777" w:rsidR="00D22579" w:rsidRDefault="00D22579" w:rsidP="009A30E6">
      <w:pPr>
        <w:rPr>
          <w:rFonts w:ascii="Verdana" w:hAnsi="Verdana"/>
        </w:rPr>
      </w:pPr>
    </w:p>
    <w:p w14:paraId="589F1F4F" w14:textId="77777777" w:rsidR="00D22579" w:rsidRDefault="00D22579" w:rsidP="009A30E6">
      <w:pPr>
        <w:rPr>
          <w:rFonts w:ascii="Verdana" w:hAnsi="Verdana"/>
        </w:rPr>
      </w:pPr>
    </w:p>
    <w:p w14:paraId="6B8107D7" w14:textId="77777777" w:rsidR="00D22579" w:rsidRDefault="00D22579" w:rsidP="009A30E6">
      <w:pPr>
        <w:rPr>
          <w:rFonts w:ascii="Verdana" w:hAnsi="Verdana"/>
        </w:rPr>
      </w:pPr>
    </w:p>
    <w:p w14:paraId="5016C3C2" w14:textId="77777777" w:rsidR="00D22579" w:rsidRPr="00D22579" w:rsidRDefault="00D22579" w:rsidP="00D22579">
      <w:pPr>
        <w:rPr>
          <w:rFonts w:ascii="Verdana" w:hAnsi="Verdana"/>
          <w:b/>
        </w:rPr>
      </w:pPr>
      <w:r w:rsidRPr="00D22579">
        <w:rPr>
          <w:rFonts w:ascii="Verdana" w:hAnsi="Verdana"/>
          <w:b/>
        </w:rPr>
        <w:t>JavaScript Array</w:t>
      </w:r>
    </w:p>
    <w:p w14:paraId="1460BEAC" w14:textId="77777777" w:rsidR="00D22579" w:rsidRPr="00D22579" w:rsidRDefault="00D22579" w:rsidP="00D22579">
      <w:pPr>
        <w:rPr>
          <w:rFonts w:ascii="Verdana" w:hAnsi="Verdana"/>
        </w:rPr>
      </w:pPr>
    </w:p>
    <w:p w14:paraId="5E7F941D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JavaScript array is an object that represents a collection of similar type of elements.</w:t>
      </w:r>
    </w:p>
    <w:p w14:paraId="5F620F40" w14:textId="77777777" w:rsidR="00D22579" w:rsidRPr="00D22579" w:rsidRDefault="00D22579" w:rsidP="00D22579">
      <w:pPr>
        <w:rPr>
          <w:rFonts w:ascii="Verdana" w:hAnsi="Verdana"/>
        </w:rPr>
      </w:pPr>
    </w:p>
    <w:p w14:paraId="4FEFE79C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There are 3 ways to construct array in JavaScript</w:t>
      </w:r>
    </w:p>
    <w:p w14:paraId="419531F3" w14:textId="77777777" w:rsidR="00D22579" w:rsidRPr="00D22579" w:rsidRDefault="00D22579" w:rsidP="00D22579">
      <w:pPr>
        <w:rPr>
          <w:rFonts w:ascii="Verdana" w:hAnsi="Verdana"/>
        </w:rPr>
      </w:pPr>
    </w:p>
    <w:p w14:paraId="13AA0ECC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By array literal</w:t>
      </w:r>
    </w:p>
    <w:p w14:paraId="7E066193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By creating instance of Array directly (using new keyword)</w:t>
      </w:r>
    </w:p>
    <w:p w14:paraId="55DA50D1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By using an Array constructor (using new keyword)</w:t>
      </w:r>
    </w:p>
    <w:p w14:paraId="335B4B0D" w14:textId="77777777" w:rsidR="00D22579" w:rsidRPr="00D22579" w:rsidRDefault="00D22579" w:rsidP="00D22579">
      <w:pPr>
        <w:rPr>
          <w:rFonts w:ascii="Verdana" w:hAnsi="Verdana"/>
          <w:b/>
        </w:rPr>
      </w:pPr>
      <w:r w:rsidRPr="00D22579">
        <w:rPr>
          <w:rFonts w:ascii="Verdana" w:hAnsi="Verdana"/>
          <w:b/>
        </w:rPr>
        <w:t>1) JavaScript array literal</w:t>
      </w:r>
    </w:p>
    <w:p w14:paraId="505B057E" w14:textId="77777777" w:rsidR="00D22579" w:rsidRPr="00D22579" w:rsidRDefault="00D22579" w:rsidP="00D22579">
      <w:pPr>
        <w:rPr>
          <w:rFonts w:ascii="Verdana" w:hAnsi="Verdana"/>
        </w:rPr>
      </w:pPr>
    </w:p>
    <w:p w14:paraId="4EEE8F76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The syntax of creating array using array literal is given below:</w:t>
      </w:r>
    </w:p>
    <w:p w14:paraId="31026FCB" w14:textId="77777777" w:rsidR="00D22579" w:rsidRPr="00D22579" w:rsidRDefault="00D22579" w:rsidP="00D22579">
      <w:pPr>
        <w:rPr>
          <w:rFonts w:ascii="Verdana" w:hAnsi="Verdana"/>
        </w:rPr>
      </w:pPr>
    </w:p>
    <w:p w14:paraId="458794FD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var </w:t>
      </w:r>
      <w:proofErr w:type="spellStart"/>
      <w:r w:rsidRPr="00D22579">
        <w:rPr>
          <w:rFonts w:ascii="Verdana" w:hAnsi="Verdana"/>
        </w:rPr>
        <w:t>arrayname</w:t>
      </w:r>
      <w:proofErr w:type="spellEnd"/>
      <w:r w:rsidRPr="00D22579">
        <w:rPr>
          <w:rFonts w:ascii="Verdana" w:hAnsi="Verdana"/>
        </w:rPr>
        <w:t>=[value</w:t>
      </w:r>
      <w:proofErr w:type="gramStart"/>
      <w:r w:rsidRPr="00D22579">
        <w:rPr>
          <w:rFonts w:ascii="Verdana" w:hAnsi="Verdana"/>
        </w:rPr>
        <w:t>1,value</w:t>
      </w:r>
      <w:proofErr w:type="gramEnd"/>
      <w:r w:rsidRPr="00D22579">
        <w:rPr>
          <w:rFonts w:ascii="Verdana" w:hAnsi="Verdana"/>
        </w:rPr>
        <w:t>2.....</w:t>
      </w:r>
      <w:proofErr w:type="spellStart"/>
      <w:r w:rsidRPr="00D22579">
        <w:rPr>
          <w:rFonts w:ascii="Verdana" w:hAnsi="Verdana"/>
        </w:rPr>
        <w:t>valueN</w:t>
      </w:r>
      <w:proofErr w:type="spellEnd"/>
      <w:r w:rsidRPr="00D22579">
        <w:rPr>
          <w:rFonts w:ascii="Verdana" w:hAnsi="Verdana"/>
        </w:rPr>
        <w:t xml:space="preserve">];  </w:t>
      </w:r>
    </w:p>
    <w:p w14:paraId="7D6B8A5E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&lt;html&gt;</w:t>
      </w:r>
    </w:p>
    <w:p w14:paraId="21A83DE6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&lt;body&gt;</w:t>
      </w:r>
    </w:p>
    <w:p w14:paraId="4E5B5CDF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&lt;script&gt;  </w:t>
      </w:r>
    </w:p>
    <w:p w14:paraId="2206B952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var emp=["</w:t>
      </w:r>
      <w:proofErr w:type="spellStart"/>
      <w:r w:rsidRPr="00D22579">
        <w:rPr>
          <w:rFonts w:ascii="Verdana" w:hAnsi="Verdana"/>
        </w:rPr>
        <w:t>Sonoo</w:t>
      </w:r>
      <w:proofErr w:type="spellEnd"/>
      <w:r w:rsidRPr="00D22579">
        <w:rPr>
          <w:rFonts w:ascii="Verdana" w:hAnsi="Verdana"/>
        </w:rPr>
        <w:t>","</w:t>
      </w:r>
      <w:proofErr w:type="spellStart"/>
      <w:r w:rsidRPr="00D22579">
        <w:rPr>
          <w:rFonts w:ascii="Verdana" w:hAnsi="Verdana"/>
        </w:rPr>
        <w:t>Vimal","Ratan</w:t>
      </w:r>
      <w:proofErr w:type="spellEnd"/>
      <w:r w:rsidRPr="00D22579">
        <w:rPr>
          <w:rFonts w:ascii="Verdana" w:hAnsi="Verdana"/>
        </w:rPr>
        <w:t xml:space="preserve">"];  </w:t>
      </w:r>
    </w:p>
    <w:p w14:paraId="77003E40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for (</w:t>
      </w:r>
      <w:proofErr w:type="spellStart"/>
      <w:r w:rsidRPr="00D22579">
        <w:rPr>
          <w:rFonts w:ascii="Verdana" w:hAnsi="Verdana"/>
        </w:rPr>
        <w:t>i</w:t>
      </w:r>
      <w:proofErr w:type="spellEnd"/>
      <w:r w:rsidRPr="00D22579">
        <w:rPr>
          <w:rFonts w:ascii="Verdana" w:hAnsi="Verdana"/>
        </w:rPr>
        <w:t>=</w:t>
      </w:r>
      <w:proofErr w:type="gramStart"/>
      <w:r w:rsidRPr="00D22579">
        <w:rPr>
          <w:rFonts w:ascii="Verdana" w:hAnsi="Verdana"/>
        </w:rPr>
        <w:t>0;i</w:t>
      </w:r>
      <w:proofErr w:type="gramEnd"/>
      <w:r w:rsidRPr="00D22579">
        <w:rPr>
          <w:rFonts w:ascii="Verdana" w:hAnsi="Verdana"/>
        </w:rPr>
        <w:t>&lt;</w:t>
      </w:r>
      <w:proofErr w:type="spellStart"/>
      <w:r w:rsidRPr="00D22579">
        <w:rPr>
          <w:rFonts w:ascii="Verdana" w:hAnsi="Verdana"/>
        </w:rPr>
        <w:t>emp.length;i</w:t>
      </w:r>
      <w:proofErr w:type="spellEnd"/>
      <w:r w:rsidRPr="00D22579">
        <w:rPr>
          <w:rFonts w:ascii="Verdana" w:hAnsi="Verdana"/>
        </w:rPr>
        <w:t xml:space="preserve">++){  </w:t>
      </w:r>
    </w:p>
    <w:p w14:paraId="5F6117AE" w14:textId="77777777" w:rsidR="00D22579" w:rsidRPr="00D22579" w:rsidRDefault="00D22579" w:rsidP="00D22579">
      <w:pPr>
        <w:rPr>
          <w:rFonts w:ascii="Verdana" w:hAnsi="Verdana"/>
        </w:rPr>
      </w:pPr>
      <w:proofErr w:type="spellStart"/>
      <w:proofErr w:type="gramStart"/>
      <w:r w:rsidRPr="00D22579">
        <w:rPr>
          <w:rFonts w:ascii="Verdana" w:hAnsi="Verdana"/>
        </w:rPr>
        <w:t>document.write</w:t>
      </w:r>
      <w:proofErr w:type="spellEnd"/>
      <w:proofErr w:type="gramEnd"/>
      <w:r w:rsidRPr="00D22579">
        <w:rPr>
          <w:rFonts w:ascii="Verdana" w:hAnsi="Verdana"/>
        </w:rPr>
        <w:t>(emp[</w:t>
      </w:r>
      <w:proofErr w:type="spellStart"/>
      <w:r w:rsidRPr="00D22579">
        <w:rPr>
          <w:rFonts w:ascii="Verdana" w:hAnsi="Verdana"/>
        </w:rPr>
        <w:t>i</w:t>
      </w:r>
      <w:proofErr w:type="spellEnd"/>
      <w:r w:rsidRPr="00D22579">
        <w:rPr>
          <w:rFonts w:ascii="Verdana" w:hAnsi="Verdana"/>
        </w:rPr>
        <w:t>] + "&lt;</w:t>
      </w:r>
      <w:proofErr w:type="spellStart"/>
      <w:r w:rsidRPr="00D22579">
        <w:rPr>
          <w:rFonts w:ascii="Verdana" w:hAnsi="Verdana"/>
        </w:rPr>
        <w:t>br</w:t>
      </w:r>
      <w:proofErr w:type="spellEnd"/>
      <w:r w:rsidRPr="00D22579">
        <w:rPr>
          <w:rFonts w:ascii="Verdana" w:hAnsi="Verdana"/>
        </w:rPr>
        <w:t xml:space="preserve">/&gt;");  </w:t>
      </w:r>
    </w:p>
    <w:p w14:paraId="2AD666EC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}  </w:t>
      </w:r>
    </w:p>
    <w:p w14:paraId="7E37371C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&lt;/script&gt;  </w:t>
      </w:r>
    </w:p>
    <w:p w14:paraId="274A2309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&lt;/body&gt;</w:t>
      </w:r>
    </w:p>
    <w:p w14:paraId="622EDF78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lastRenderedPageBreak/>
        <w:t>&lt;/html&gt;</w:t>
      </w:r>
    </w:p>
    <w:p w14:paraId="3B3FD835" w14:textId="77777777" w:rsidR="00D22579" w:rsidRPr="00D22579" w:rsidRDefault="00D22579" w:rsidP="00D22579">
      <w:pPr>
        <w:rPr>
          <w:rFonts w:ascii="Verdana" w:hAnsi="Verdana"/>
        </w:rPr>
      </w:pPr>
    </w:p>
    <w:p w14:paraId="1B564C63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 </w:t>
      </w:r>
    </w:p>
    <w:p w14:paraId="58BD315A" w14:textId="77777777" w:rsidR="00D22579" w:rsidRPr="00D22579" w:rsidRDefault="00D22579" w:rsidP="00D22579">
      <w:pPr>
        <w:rPr>
          <w:rFonts w:ascii="Verdana" w:hAnsi="Verdana"/>
          <w:b/>
        </w:rPr>
      </w:pPr>
      <w:r w:rsidRPr="00D22579">
        <w:rPr>
          <w:rFonts w:ascii="Verdana" w:hAnsi="Verdana"/>
          <w:b/>
        </w:rPr>
        <w:t>2) JavaScript Array directly (new keyword)</w:t>
      </w:r>
    </w:p>
    <w:p w14:paraId="6D1B3D28" w14:textId="77777777" w:rsidR="00D22579" w:rsidRPr="00D22579" w:rsidRDefault="00D22579" w:rsidP="00D22579">
      <w:pPr>
        <w:rPr>
          <w:rFonts w:ascii="Verdana" w:hAnsi="Verdana"/>
        </w:rPr>
      </w:pPr>
    </w:p>
    <w:p w14:paraId="49062436" w14:textId="77777777" w:rsidR="00D22579" w:rsidRPr="00D22579" w:rsidRDefault="00D22579" w:rsidP="00D22579">
      <w:pPr>
        <w:rPr>
          <w:rFonts w:ascii="Verdana" w:hAnsi="Verdana"/>
        </w:rPr>
      </w:pPr>
    </w:p>
    <w:p w14:paraId="0BA80F0D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var </w:t>
      </w:r>
      <w:proofErr w:type="spellStart"/>
      <w:r w:rsidRPr="00D22579">
        <w:rPr>
          <w:rFonts w:ascii="Verdana" w:hAnsi="Verdana"/>
        </w:rPr>
        <w:t>arrayname</w:t>
      </w:r>
      <w:proofErr w:type="spellEnd"/>
      <w:r w:rsidRPr="00D22579">
        <w:rPr>
          <w:rFonts w:ascii="Verdana" w:hAnsi="Verdana"/>
        </w:rPr>
        <w:t xml:space="preserve">=new </w:t>
      </w:r>
      <w:proofErr w:type="gramStart"/>
      <w:r w:rsidRPr="00D22579">
        <w:rPr>
          <w:rFonts w:ascii="Verdana" w:hAnsi="Verdana"/>
        </w:rPr>
        <w:t>Array(</w:t>
      </w:r>
      <w:proofErr w:type="gramEnd"/>
      <w:r w:rsidRPr="00D22579">
        <w:rPr>
          <w:rFonts w:ascii="Verdana" w:hAnsi="Verdana"/>
        </w:rPr>
        <w:t xml:space="preserve">);  </w:t>
      </w:r>
    </w:p>
    <w:p w14:paraId="49561A9F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Here, new keyword is used to create instance of array.</w:t>
      </w:r>
    </w:p>
    <w:p w14:paraId="074828BF" w14:textId="77777777" w:rsidR="00D22579" w:rsidRPr="00D22579" w:rsidRDefault="00D22579" w:rsidP="00D22579">
      <w:pPr>
        <w:rPr>
          <w:rFonts w:ascii="Verdana" w:hAnsi="Verdana"/>
        </w:rPr>
      </w:pPr>
    </w:p>
    <w:p w14:paraId="764FD8D6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&lt;html&gt;</w:t>
      </w:r>
    </w:p>
    <w:p w14:paraId="703E8572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&lt;body&gt;</w:t>
      </w:r>
    </w:p>
    <w:p w14:paraId="2992626C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&lt;script&gt;  </w:t>
      </w:r>
    </w:p>
    <w:p w14:paraId="6FD69463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var </w:t>
      </w:r>
      <w:proofErr w:type="spellStart"/>
      <w:r w:rsidRPr="00D22579">
        <w:rPr>
          <w:rFonts w:ascii="Verdana" w:hAnsi="Verdana"/>
        </w:rPr>
        <w:t>i</w:t>
      </w:r>
      <w:proofErr w:type="spellEnd"/>
      <w:r w:rsidRPr="00D22579">
        <w:rPr>
          <w:rFonts w:ascii="Verdana" w:hAnsi="Verdana"/>
        </w:rPr>
        <w:t xml:space="preserve">;  </w:t>
      </w:r>
    </w:p>
    <w:p w14:paraId="16077AED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var emp = new </w:t>
      </w:r>
      <w:proofErr w:type="gramStart"/>
      <w:r w:rsidRPr="00D22579">
        <w:rPr>
          <w:rFonts w:ascii="Verdana" w:hAnsi="Verdana"/>
        </w:rPr>
        <w:t>Array(</w:t>
      </w:r>
      <w:proofErr w:type="gramEnd"/>
      <w:r w:rsidRPr="00D22579">
        <w:rPr>
          <w:rFonts w:ascii="Verdana" w:hAnsi="Verdana"/>
        </w:rPr>
        <w:t xml:space="preserve">);  </w:t>
      </w:r>
    </w:p>
    <w:p w14:paraId="38038B5F" w14:textId="77777777" w:rsidR="00D22579" w:rsidRPr="00D22579" w:rsidRDefault="00D22579" w:rsidP="00D22579">
      <w:pPr>
        <w:rPr>
          <w:rFonts w:ascii="Verdana" w:hAnsi="Verdana"/>
        </w:rPr>
      </w:pPr>
      <w:proofErr w:type="gramStart"/>
      <w:r w:rsidRPr="00D22579">
        <w:rPr>
          <w:rFonts w:ascii="Verdana" w:hAnsi="Verdana"/>
        </w:rPr>
        <w:t>emp[</w:t>
      </w:r>
      <w:proofErr w:type="gramEnd"/>
      <w:r w:rsidRPr="00D22579">
        <w:rPr>
          <w:rFonts w:ascii="Verdana" w:hAnsi="Verdana"/>
        </w:rPr>
        <w:t xml:space="preserve">0] = "Arun";  </w:t>
      </w:r>
    </w:p>
    <w:p w14:paraId="7B069AF8" w14:textId="77777777" w:rsidR="00D22579" w:rsidRPr="00D22579" w:rsidRDefault="00D22579" w:rsidP="00D22579">
      <w:pPr>
        <w:rPr>
          <w:rFonts w:ascii="Verdana" w:hAnsi="Verdana"/>
        </w:rPr>
      </w:pPr>
      <w:proofErr w:type="gramStart"/>
      <w:r w:rsidRPr="00D22579">
        <w:rPr>
          <w:rFonts w:ascii="Verdana" w:hAnsi="Verdana"/>
        </w:rPr>
        <w:t>emp[</w:t>
      </w:r>
      <w:proofErr w:type="gramEnd"/>
      <w:r w:rsidRPr="00D22579">
        <w:rPr>
          <w:rFonts w:ascii="Verdana" w:hAnsi="Verdana"/>
        </w:rPr>
        <w:t xml:space="preserve">1] = "Varun";  </w:t>
      </w:r>
    </w:p>
    <w:p w14:paraId="477405AB" w14:textId="77777777" w:rsidR="00D22579" w:rsidRPr="00D22579" w:rsidRDefault="00D22579" w:rsidP="00D22579">
      <w:pPr>
        <w:rPr>
          <w:rFonts w:ascii="Verdana" w:hAnsi="Verdana"/>
        </w:rPr>
      </w:pPr>
      <w:proofErr w:type="gramStart"/>
      <w:r w:rsidRPr="00D22579">
        <w:rPr>
          <w:rFonts w:ascii="Verdana" w:hAnsi="Verdana"/>
        </w:rPr>
        <w:t>emp[</w:t>
      </w:r>
      <w:proofErr w:type="gramEnd"/>
      <w:r w:rsidRPr="00D22579">
        <w:rPr>
          <w:rFonts w:ascii="Verdana" w:hAnsi="Verdana"/>
        </w:rPr>
        <w:t xml:space="preserve">2] = "John";  </w:t>
      </w:r>
    </w:p>
    <w:p w14:paraId="490A486A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  </w:t>
      </w:r>
    </w:p>
    <w:p w14:paraId="2A88D570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for (</w:t>
      </w:r>
      <w:proofErr w:type="spellStart"/>
      <w:r w:rsidRPr="00D22579">
        <w:rPr>
          <w:rFonts w:ascii="Verdana" w:hAnsi="Verdana"/>
        </w:rPr>
        <w:t>i</w:t>
      </w:r>
      <w:proofErr w:type="spellEnd"/>
      <w:r w:rsidRPr="00D22579">
        <w:rPr>
          <w:rFonts w:ascii="Verdana" w:hAnsi="Verdana"/>
        </w:rPr>
        <w:t>=</w:t>
      </w:r>
      <w:proofErr w:type="gramStart"/>
      <w:r w:rsidRPr="00D22579">
        <w:rPr>
          <w:rFonts w:ascii="Verdana" w:hAnsi="Verdana"/>
        </w:rPr>
        <w:t>0;i</w:t>
      </w:r>
      <w:proofErr w:type="gramEnd"/>
      <w:r w:rsidRPr="00D22579">
        <w:rPr>
          <w:rFonts w:ascii="Verdana" w:hAnsi="Verdana"/>
        </w:rPr>
        <w:t>&lt;</w:t>
      </w:r>
      <w:proofErr w:type="spellStart"/>
      <w:r w:rsidRPr="00D22579">
        <w:rPr>
          <w:rFonts w:ascii="Verdana" w:hAnsi="Verdana"/>
        </w:rPr>
        <w:t>emp.length;i</w:t>
      </w:r>
      <w:proofErr w:type="spellEnd"/>
      <w:r w:rsidRPr="00D22579">
        <w:rPr>
          <w:rFonts w:ascii="Verdana" w:hAnsi="Verdana"/>
        </w:rPr>
        <w:t xml:space="preserve">++){  </w:t>
      </w:r>
    </w:p>
    <w:p w14:paraId="5E70F5BD" w14:textId="77777777" w:rsidR="00D22579" w:rsidRPr="00D22579" w:rsidRDefault="00D22579" w:rsidP="00D22579">
      <w:pPr>
        <w:rPr>
          <w:rFonts w:ascii="Verdana" w:hAnsi="Verdana"/>
        </w:rPr>
      </w:pPr>
      <w:proofErr w:type="spellStart"/>
      <w:proofErr w:type="gramStart"/>
      <w:r w:rsidRPr="00D22579">
        <w:rPr>
          <w:rFonts w:ascii="Verdana" w:hAnsi="Verdana"/>
        </w:rPr>
        <w:t>document.write</w:t>
      </w:r>
      <w:proofErr w:type="spellEnd"/>
      <w:proofErr w:type="gramEnd"/>
      <w:r w:rsidRPr="00D22579">
        <w:rPr>
          <w:rFonts w:ascii="Verdana" w:hAnsi="Verdana"/>
        </w:rPr>
        <w:t>(emp[</w:t>
      </w:r>
      <w:proofErr w:type="spellStart"/>
      <w:r w:rsidRPr="00D22579">
        <w:rPr>
          <w:rFonts w:ascii="Verdana" w:hAnsi="Verdana"/>
        </w:rPr>
        <w:t>i</w:t>
      </w:r>
      <w:proofErr w:type="spellEnd"/>
      <w:r w:rsidRPr="00D22579">
        <w:rPr>
          <w:rFonts w:ascii="Verdana" w:hAnsi="Verdana"/>
        </w:rPr>
        <w:t>] + "&lt;</w:t>
      </w:r>
      <w:proofErr w:type="spellStart"/>
      <w:r w:rsidRPr="00D22579">
        <w:rPr>
          <w:rFonts w:ascii="Verdana" w:hAnsi="Verdana"/>
        </w:rPr>
        <w:t>br</w:t>
      </w:r>
      <w:proofErr w:type="spellEnd"/>
      <w:r w:rsidRPr="00D22579">
        <w:rPr>
          <w:rFonts w:ascii="Verdana" w:hAnsi="Verdana"/>
        </w:rPr>
        <w:t xml:space="preserve">&gt;");  </w:t>
      </w:r>
    </w:p>
    <w:p w14:paraId="2E903B83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}  </w:t>
      </w:r>
    </w:p>
    <w:p w14:paraId="6E47E0FC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&lt;/script&gt;  </w:t>
      </w:r>
    </w:p>
    <w:p w14:paraId="568F1FED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&lt;/body&gt;</w:t>
      </w:r>
    </w:p>
    <w:p w14:paraId="4BC8B504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&lt;/html&gt;</w:t>
      </w:r>
    </w:p>
    <w:p w14:paraId="6DD54633" w14:textId="77777777" w:rsidR="00D22579" w:rsidRPr="00D22579" w:rsidRDefault="00D22579" w:rsidP="00D22579">
      <w:pPr>
        <w:rPr>
          <w:rFonts w:ascii="Verdana" w:hAnsi="Verdana"/>
          <w:b/>
        </w:rPr>
      </w:pPr>
      <w:r w:rsidRPr="00D22579">
        <w:rPr>
          <w:rFonts w:ascii="Verdana" w:hAnsi="Verdana"/>
          <w:b/>
        </w:rPr>
        <w:t>3) JavaScript array constructor (new keyword)</w:t>
      </w:r>
    </w:p>
    <w:p w14:paraId="29F2F403" w14:textId="77777777" w:rsidR="00D22579" w:rsidRPr="00D22579" w:rsidRDefault="00D22579" w:rsidP="00D22579">
      <w:pPr>
        <w:rPr>
          <w:rFonts w:ascii="Verdana" w:hAnsi="Verdana"/>
        </w:rPr>
      </w:pPr>
    </w:p>
    <w:p w14:paraId="6887D6B4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&lt;html&gt;</w:t>
      </w:r>
    </w:p>
    <w:p w14:paraId="3E449966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lastRenderedPageBreak/>
        <w:t>&lt;body&gt;</w:t>
      </w:r>
    </w:p>
    <w:p w14:paraId="68BDA802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&lt;script&gt;  </w:t>
      </w:r>
    </w:p>
    <w:p w14:paraId="4EE33948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var emp=new Array("</w:t>
      </w:r>
      <w:proofErr w:type="spellStart"/>
      <w:r w:rsidRPr="00D22579">
        <w:rPr>
          <w:rFonts w:ascii="Verdana" w:hAnsi="Verdana"/>
        </w:rPr>
        <w:t>Jai","Vijay","Smith</w:t>
      </w:r>
      <w:proofErr w:type="spellEnd"/>
      <w:r w:rsidRPr="00D22579">
        <w:rPr>
          <w:rFonts w:ascii="Verdana" w:hAnsi="Verdana"/>
        </w:rPr>
        <w:t xml:space="preserve">");  </w:t>
      </w:r>
    </w:p>
    <w:p w14:paraId="7E194FDA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for (</w:t>
      </w:r>
      <w:proofErr w:type="spellStart"/>
      <w:r w:rsidRPr="00D22579">
        <w:rPr>
          <w:rFonts w:ascii="Verdana" w:hAnsi="Verdana"/>
        </w:rPr>
        <w:t>i</w:t>
      </w:r>
      <w:proofErr w:type="spellEnd"/>
      <w:r w:rsidRPr="00D22579">
        <w:rPr>
          <w:rFonts w:ascii="Verdana" w:hAnsi="Verdana"/>
        </w:rPr>
        <w:t>=</w:t>
      </w:r>
      <w:proofErr w:type="gramStart"/>
      <w:r w:rsidRPr="00D22579">
        <w:rPr>
          <w:rFonts w:ascii="Verdana" w:hAnsi="Verdana"/>
        </w:rPr>
        <w:t>0;i</w:t>
      </w:r>
      <w:proofErr w:type="gramEnd"/>
      <w:r w:rsidRPr="00D22579">
        <w:rPr>
          <w:rFonts w:ascii="Verdana" w:hAnsi="Verdana"/>
        </w:rPr>
        <w:t>&lt;</w:t>
      </w:r>
      <w:proofErr w:type="spellStart"/>
      <w:r w:rsidRPr="00D22579">
        <w:rPr>
          <w:rFonts w:ascii="Verdana" w:hAnsi="Verdana"/>
        </w:rPr>
        <w:t>emp.length;i</w:t>
      </w:r>
      <w:proofErr w:type="spellEnd"/>
      <w:r w:rsidRPr="00D22579">
        <w:rPr>
          <w:rFonts w:ascii="Verdana" w:hAnsi="Verdana"/>
        </w:rPr>
        <w:t xml:space="preserve">++){  </w:t>
      </w:r>
    </w:p>
    <w:p w14:paraId="2C195016" w14:textId="77777777" w:rsidR="00D22579" w:rsidRPr="00D22579" w:rsidRDefault="00D22579" w:rsidP="00D22579">
      <w:pPr>
        <w:rPr>
          <w:rFonts w:ascii="Verdana" w:hAnsi="Verdana"/>
        </w:rPr>
      </w:pPr>
      <w:proofErr w:type="spellStart"/>
      <w:proofErr w:type="gramStart"/>
      <w:r w:rsidRPr="00D22579">
        <w:rPr>
          <w:rFonts w:ascii="Verdana" w:hAnsi="Verdana"/>
        </w:rPr>
        <w:t>document.write</w:t>
      </w:r>
      <w:proofErr w:type="spellEnd"/>
      <w:proofErr w:type="gramEnd"/>
      <w:r w:rsidRPr="00D22579">
        <w:rPr>
          <w:rFonts w:ascii="Verdana" w:hAnsi="Verdana"/>
        </w:rPr>
        <w:t>(emp[</w:t>
      </w:r>
      <w:proofErr w:type="spellStart"/>
      <w:r w:rsidRPr="00D22579">
        <w:rPr>
          <w:rFonts w:ascii="Verdana" w:hAnsi="Verdana"/>
        </w:rPr>
        <w:t>i</w:t>
      </w:r>
      <w:proofErr w:type="spellEnd"/>
      <w:r w:rsidRPr="00D22579">
        <w:rPr>
          <w:rFonts w:ascii="Verdana" w:hAnsi="Verdana"/>
        </w:rPr>
        <w:t>] + "&lt;</w:t>
      </w:r>
      <w:proofErr w:type="spellStart"/>
      <w:r w:rsidRPr="00D22579">
        <w:rPr>
          <w:rFonts w:ascii="Verdana" w:hAnsi="Verdana"/>
        </w:rPr>
        <w:t>br</w:t>
      </w:r>
      <w:proofErr w:type="spellEnd"/>
      <w:r w:rsidRPr="00D22579">
        <w:rPr>
          <w:rFonts w:ascii="Verdana" w:hAnsi="Verdana"/>
        </w:rPr>
        <w:t xml:space="preserve">&gt;");  </w:t>
      </w:r>
    </w:p>
    <w:p w14:paraId="6222396D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}  </w:t>
      </w:r>
    </w:p>
    <w:p w14:paraId="5601F7D8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&lt;/script&gt;  </w:t>
      </w:r>
    </w:p>
    <w:p w14:paraId="248DECDE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&lt;/body&gt;</w:t>
      </w:r>
    </w:p>
    <w:p w14:paraId="73C4BA7E" w14:textId="77777777" w:rsidR="00D22579" w:rsidRDefault="00D22579" w:rsidP="00D22579">
      <w:pPr>
        <w:pBdr>
          <w:bottom w:val="single" w:sz="6" w:space="1" w:color="auto"/>
        </w:pBdr>
        <w:rPr>
          <w:rFonts w:ascii="Verdana" w:hAnsi="Verdana"/>
        </w:rPr>
      </w:pPr>
      <w:r w:rsidRPr="00D22579">
        <w:rPr>
          <w:rFonts w:ascii="Verdana" w:hAnsi="Verdana"/>
        </w:rPr>
        <w:t>&lt;/html&gt;</w:t>
      </w:r>
    </w:p>
    <w:p w14:paraId="5D33564D" w14:textId="77777777" w:rsidR="00D22579" w:rsidRPr="00D22579" w:rsidRDefault="00D22579" w:rsidP="00D22579">
      <w:pPr>
        <w:rPr>
          <w:rFonts w:ascii="Verdana" w:hAnsi="Verdana"/>
          <w:b/>
        </w:rPr>
      </w:pPr>
      <w:r w:rsidRPr="00D22579">
        <w:rPr>
          <w:rFonts w:ascii="Verdana" w:hAnsi="Verdana"/>
          <w:b/>
        </w:rPr>
        <w:t>JavaScript String</w:t>
      </w:r>
    </w:p>
    <w:p w14:paraId="1582C2C8" w14:textId="77777777" w:rsidR="00D22579" w:rsidRPr="00D22579" w:rsidRDefault="00D22579" w:rsidP="00D22579">
      <w:pPr>
        <w:rPr>
          <w:rFonts w:ascii="Verdana" w:hAnsi="Verdana"/>
        </w:rPr>
      </w:pPr>
    </w:p>
    <w:p w14:paraId="54774154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There are 2 ways to create string in JavaScript</w:t>
      </w:r>
    </w:p>
    <w:p w14:paraId="7E122913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By string literal</w:t>
      </w:r>
    </w:p>
    <w:p w14:paraId="19BEBDE2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By string object (using new keyword)</w:t>
      </w:r>
    </w:p>
    <w:p w14:paraId="458743DE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1) By string literal</w:t>
      </w:r>
    </w:p>
    <w:p w14:paraId="71438166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var </w:t>
      </w:r>
      <w:proofErr w:type="spellStart"/>
      <w:r w:rsidRPr="00D22579">
        <w:rPr>
          <w:rFonts w:ascii="Verdana" w:hAnsi="Verdana"/>
        </w:rPr>
        <w:t>stringname</w:t>
      </w:r>
      <w:proofErr w:type="spellEnd"/>
      <w:r w:rsidRPr="00D22579">
        <w:rPr>
          <w:rFonts w:ascii="Verdana" w:hAnsi="Verdana"/>
        </w:rPr>
        <w:t xml:space="preserve">="string value";  </w:t>
      </w:r>
    </w:p>
    <w:p w14:paraId="45C81985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&lt;!DOCTYPE html&gt;</w:t>
      </w:r>
    </w:p>
    <w:p w14:paraId="2887D9B6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&lt;html&gt;</w:t>
      </w:r>
    </w:p>
    <w:p w14:paraId="7EB7DF26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&lt;body&gt;</w:t>
      </w:r>
    </w:p>
    <w:p w14:paraId="6EF8B24F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&lt;script&gt;  </w:t>
      </w:r>
    </w:p>
    <w:p w14:paraId="55DD6421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var str="This is string literal";  </w:t>
      </w:r>
    </w:p>
    <w:p w14:paraId="29572154" w14:textId="77777777" w:rsidR="00D22579" w:rsidRPr="00D22579" w:rsidRDefault="00D22579" w:rsidP="00D22579">
      <w:pPr>
        <w:rPr>
          <w:rFonts w:ascii="Verdana" w:hAnsi="Verdana"/>
        </w:rPr>
      </w:pPr>
      <w:proofErr w:type="spellStart"/>
      <w:proofErr w:type="gramStart"/>
      <w:r w:rsidRPr="00D22579">
        <w:rPr>
          <w:rFonts w:ascii="Verdana" w:hAnsi="Verdana"/>
        </w:rPr>
        <w:t>document.write</w:t>
      </w:r>
      <w:proofErr w:type="spellEnd"/>
      <w:proofErr w:type="gramEnd"/>
      <w:r w:rsidRPr="00D22579">
        <w:rPr>
          <w:rFonts w:ascii="Verdana" w:hAnsi="Verdana"/>
        </w:rPr>
        <w:t xml:space="preserve">(str);  </w:t>
      </w:r>
    </w:p>
    <w:p w14:paraId="0EA6571B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&lt;/script&gt;</w:t>
      </w:r>
    </w:p>
    <w:p w14:paraId="1E685425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&lt;/body&gt;</w:t>
      </w:r>
    </w:p>
    <w:p w14:paraId="2370BECC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&lt;/html&gt;</w:t>
      </w:r>
    </w:p>
    <w:p w14:paraId="37546A28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2) By string object (using new keyword)</w:t>
      </w:r>
    </w:p>
    <w:p w14:paraId="3C795666" w14:textId="77777777" w:rsidR="00D22579" w:rsidRPr="00D22579" w:rsidRDefault="00D22579" w:rsidP="00D22579">
      <w:pPr>
        <w:rPr>
          <w:rFonts w:ascii="Verdana" w:hAnsi="Verdana"/>
        </w:rPr>
      </w:pPr>
    </w:p>
    <w:p w14:paraId="15F4670A" w14:textId="77777777" w:rsidR="00D22579" w:rsidRPr="00D22579" w:rsidRDefault="00D22579" w:rsidP="00D22579">
      <w:pPr>
        <w:rPr>
          <w:rFonts w:ascii="Verdana" w:hAnsi="Verdana"/>
        </w:rPr>
      </w:pPr>
    </w:p>
    <w:p w14:paraId="5C21B842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var </w:t>
      </w:r>
      <w:proofErr w:type="spellStart"/>
      <w:r w:rsidRPr="00D22579">
        <w:rPr>
          <w:rFonts w:ascii="Verdana" w:hAnsi="Verdana"/>
        </w:rPr>
        <w:t>stringname</w:t>
      </w:r>
      <w:proofErr w:type="spellEnd"/>
      <w:r w:rsidRPr="00D22579">
        <w:rPr>
          <w:rFonts w:ascii="Verdana" w:hAnsi="Verdana"/>
        </w:rPr>
        <w:t xml:space="preserve">=new </w:t>
      </w:r>
      <w:proofErr w:type="gramStart"/>
      <w:r w:rsidRPr="00D22579">
        <w:rPr>
          <w:rFonts w:ascii="Verdana" w:hAnsi="Verdana"/>
        </w:rPr>
        <w:t>String(</w:t>
      </w:r>
      <w:proofErr w:type="gramEnd"/>
      <w:r w:rsidRPr="00D22579">
        <w:rPr>
          <w:rFonts w:ascii="Verdana" w:hAnsi="Verdana"/>
        </w:rPr>
        <w:t xml:space="preserve">"string literal");  </w:t>
      </w:r>
    </w:p>
    <w:p w14:paraId="14A69CB6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Here, new keyword is used to create instance of string.</w:t>
      </w:r>
    </w:p>
    <w:p w14:paraId="56D6B8B3" w14:textId="77777777" w:rsidR="00D22579" w:rsidRPr="00D22579" w:rsidRDefault="00D22579" w:rsidP="00D22579">
      <w:pPr>
        <w:rPr>
          <w:rFonts w:ascii="Verdana" w:hAnsi="Verdana"/>
        </w:rPr>
      </w:pPr>
    </w:p>
    <w:p w14:paraId="067888EB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&lt;!DOCTYPE html&gt;</w:t>
      </w:r>
    </w:p>
    <w:p w14:paraId="59294356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&lt;html&gt;</w:t>
      </w:r>
    </w:p>
    <w:p w14:paraId="1F091B47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&lt;body&gt;</w:t>
      </w:r>
    </w:p>
    <w:p w14:paraId="3B682EE3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&lt;script&gt;  </w:t>
      </w:r>
    </w:p>
    <w:p w14:paraId="26DB87DE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var </w:t>
      </w:r>
      <w:proofErr w:type="spellStart"/>
      <w:r w:rsidRPr="00D22579">
        <w:rPr>
          <w:rFonts w:ascii="Verdana" w:hAnsi="Verdana"/>
        </w:rPr>
        <w:t>stringname</w:t>
      </w:r>
      <w:proofErr w:type="spellEnd"/>
      <w:r w:rsidRPr="00D22579">
        <w:rPr>
          <w:rFonts w:ascii="Verdana" w:hAnsi="Verdana"/>
        </w:rPr>
        <w:t xml:space="preserve">=new </w:t>
      </w:r>
      <w:proofErr w:type="gramStart"/>
      <w:r w:rsidRPr="00D22579">
        <w:rPr>
          <w:rFonts w:ascii="Verdana" w:hAnsi="Verdana"/>
        </w:rPr>
        <w:t>String(</w:t>
      </w:r>
      <w:proofErr w:type="gramEnd"/>
      <w:r w:rsidRPr="00D22579">
        <w:rPr>
          <w:rFonts w:ascii="Verdana" w:hAnsi="Verdana"/>
        </w:rPr>
        <w:t xml:space="preserve">"hello </w:t>
      </w:r>
      <w:proofErr w:type="spellStart"/>
      <w:r w:rsidRPr="00D22579">
        <w:rPr>
          <w:rFonts w:ascii="Verdana" w:hAnsi="Verdana"/>
        </w:rPr>
        <w:t>javascript</w:t>
      </w:r>
      <w:proofErr w:type="spellEnd"/>
      <w:r w:rsidRPr="00D22579">
        <w:rPr>
          <w:rFonts w:ascii="Verdana" w:hAnsi="Verdana"/>
        </w:rPr>
        <w:t xml:space="preserve"> string");  </w:t>
      </w:r>
    </w:p>
    <w:p w14:paraId="4EF81B7A" w14:textId="77777777" w:rsidR="00D22579" w:rsidRPr="00D22579" w:rsidRDefault="00D22579" w:rsidP="00D22579">
      <w:pPr>
        <w:rPr>
          <w:rFonts w:ascii="Verdana" w:hAnsi="Verdana"/>
        </w:rPr>
      </w:pPr>
      <w:proofErr w:type="spellStart"/>
      <w:proofErr w:type="gramStart"/>
      <w:r w:rsidRPr="00D22579">
        <w:rPr>
          <w:rFonts w:ascii="Verdana" w:hAnsi="Verdana"/>
        </w:rPr>
        <w:t>document.write</w:t>
      </w:r>
      <w:proofErr w:type="spellEnd"/>
      <w:proofErr w:type="gramEnd"/>
      <w:r w:rsidRPr="00D22579">
        <w:rPr>
          <w:rFonts w:ascii="Verdana" w:hAnsi="Verdana"/>
        </w:rPr>
        <w:t>(</w:t>
      </w:r>
      <w:proofErr w:type="spellStart"/>
      <w:r w:rsidRPr="00D22579">
        <w:rPr>
          <w:rFonts w:ascii="Verdana" w:hAnsi="Verdana"/>
        </w:rPr>
        <w:t>stringname</w:t>
      </w:r>
      <w:proofErr w:type="spellEnd"/>
      <w:r w:rsidRPr="00D22579">
        <w:rPr>
          <w:rFonts w:ascii="Verdana" w:hAnsi="Verdana"/>
        </w:rPr>
        <w:t xml:space="preserve">);  </w:t>
      </w:r>
    </w:p>
    <w:p w14:paraId="1F42EA45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&lt;/script&gt; </w:t>
      </w:r>
    </w:p>
    <w:p w14:paraId="65220F76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&lt;/body&gt;</w:t>
      </w:r>
    </w:p>
    <w:p w14:paraId="66B81D1F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&lt;/html&gt; </w:t>
      </w:r>
    </w:p>
    <w:p w14:paraId="404226BF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 </w:t>
      </w:r>
    </w:p>
    <w:p w14:paraId="44D54A39" w14:textId="77777777" w:rsidR="00D22579" w:rsidRPr="00D22579" w:rsidRDefault="00D22579" w:rsidP="00D22579">
      <w:pPr>
        <w:rPr>
          <w:rFonts w:ascii="Verdana" w:hAnsi="Verdana"/>
          <w:b/>
        </w:rPr>
      </w:pPr>
      <w:r w:rsidRPr="00D22579">
        <w:rPr>
          <w:rFonts w:ascii="Verdana" w:hAnsi="Verdana"/>
          <w:b/>
        </w:rPr>
        <w:t>JavaScript String Methods</w:t>
      </w:r>
    </w:p>
    <w:p w14:paraId="458D4892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&lt;!DOCTYPE html&gt;</w:t>
      </w:r>
    </w:p>
    <w:p w14:paraId="5825D70A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&lt;html&gt;</w:t>
      </w:r>
    </w:p>
    <w:p w14:paraId="3EB777D8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&lt;body&gt;</w:t>
      </w:r>
    </w:p>
    <w:p w14:paraId="1F7D71D0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&lt;script&gt;  </w:t>
      </w:r>
    </w:p>
    <w:p w14:paraId="2A83F1F6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var str="</w:t>
      </w:r>
      <w:proofErr w:type="spellStart"/>
      <w:r w:rsidRPr="00D22579">
        <w:rPr>
          <w:rFonts w:ascii="Verdana" w:hAnsi="Verdana"/>
        </w:rPr>
        <w:t>javascript</w:t>
      </w:r>
      <w:proofErr w:type="spellEnd"/>
      <w:r w:rsidRPr="00D22579">
        <w:rPr>
          <w:rFonts w:ascii="Verdana" w:hAnsi="Verdana"/>
        </w:rPr>
        <w:t xml:space="preserve">";  </w:t>
      </w:r>
    </w:p>
    <w:p w14:paraId="22E62317" w14:textId="77777777" w:rsidR="00D22579" w:rsidRDefault="00D22579" w:rsidP="00D22579">
      <w:pPr>
        <w:rPr>
          <w:rFonts w:ascii="Verdana" w:hAnsi="Verdana"/>
        </w:rPr>
      </w:pPr>
      <w:proofErr w:type="spellStart"/>
      <w:proofErr w:type="gramStart"/>
      <w:r w:rsidRPr="00D22579">
        <w:rPr>
          <w:rFonts w:ascii="Verdana" w:hAnsi="Verdana"/>
        </w:rPr>
        <w:t>document.write</w:t>
      </w:r>
      <w:proofErr w:type="spellEnd"/>
      <w:proofErr w:type="gramEnd"/>
      <w:r w:rsidRPr="00D22579">
        <w:rPr>
          <w:rFonts w:ascii="Verdana" w:hAnsi="Verdana"/>
        </w:rPr>
        <w:t>(</w:t>
      </w:r>
      <w:proofErr w:type="spellStart"/>
      <w:r w:rsidRPr="00D22579">
        <w:rPr>
          <w:rFonts w:ascii="Verdana" w:hAnsi="Verdana"/>
        </w:rPr>
        <w:t>str.charAt</w:t>
      </w:r>
      <w:proofErr w:type="spellEnd"/>
      <w:r w:rsidRPr="00D22579">
        <w:rPr>
          <w:rFonts w:ascii="Verdana" w:hAnsi="Verdana"/>
        </w:rPr>
        <w:t xml:space="preserve">(2));  </w:t>
      </w:r>
    </w:p>
    <w:p w14:paraId="71DCF016" w14:textId="77777777" w:rsidR="00D22579" w:rsidRDefault="00D22579" w:rsidP="00D22579">
      <w:pPr>
        <w:rPr>
          <w:rFonts w:ascii="Verdana" w:hAnsi="Verdana"/>
        </w:rPr>
      </w:pPr>
    </w:p>
    <w:p w14:paraId="43F367D0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var s1="</w:t>
      </w:r>
      <w:proofErr w:type="spellStart"/>
      <w:r w:rsidRPr="00D22579">
        <w:rPr>
          <w:rFonts w:ascii="Verdana" w:hAnsi="Verdana"/>
        </w:rPr>
        <w:t>javascript</w:t>
      </w:r>
      <w:proofErr w:type="spellEnd"/>
      <w:r w:rsidRPr="00D22579">
        <w:rPr>
          <w:rFonts w:ascii="Verdana" w:hAnsi="Verdana"/>
        </w:rPr>
        <w:t xml:space="preserve"> ";  </w:t>
      </w:r>
    </w:p>
    <w:p w14:paraId="6BE27F16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var s2="</w:t>
      </w:r>
      <w:proofErr w:type="spellStart"/>
      <w:r w:rsidRPr="00D22579">
        <w:rPr>
          <w:rFonts w:ascii="Verdana" w:hAnsi="Verdana"/>
        </w:rPr>
        <w:t>concat</w:t>
      </w:r>
      <w:proofErr w:type="spellEnd"/>
      <w:r w:rsidRPr="00D22579">
        <w:rPr>
          <w:rFonts w:ascii="Verdana" w:hAnsi="Verdana"/>
        </w:rPr>
        <w:t xml:space="preserve"> example";  </w:t>
      </w:r>
    </w:p>
    <w:p w14:paraId="6B3257BD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var s3=s1+s2;  </w:t>
      </w:r>
    </w:p>
    <w:p w14:paraId="055CEB78" w14:textId="77777777" w:rsidR="00D22579" w:rsidRDefault="00D22579" w:rsidP="00D22579">
      <w:pPr>
        <w:rPr>
          <w:rFonts w:ascii="Verdana" w:hAnsi="Verdana"/>
        </w:rPr>
      </w:pPr>
      <w:proofErr w:type="spellStart"/>
      <w:proofErr w:type="gramStart"/>
      <w:r w:rsidRPr="00D22579">
        <w:rPr>
          <w:rFonts w:ascii="Verdana" w:hAnsi="Verdana"/>
        </w:rPr>
        <w:t>document.write</w:t>
      </w:r>
      <w:proofErr w:type="spellEnd"/>
      <w:proofErr w:type="gramEnd"/>
      <w:r w:rsidRPr="00D22579">
        <w:rPr>
          <w:rFonts w:ascii="Verdana" w:hAnsi="Verdana"/>
        </w:rPr>
        <w:t xml:space="preserve">(s3);  </w:t>
      </w:r>
    </w:p>
    <w:p w14:paraId="58C20D2B" w14:textId="77777777" w:rsidR="00D22579" w:rsidRDefault="00D22579" w:rsidP="00D22579">
      <w:pPr>
        <w:rPr>
          <w:rFonts w:ascii="Verdana" w:hAnsi="Verdana"/>
        </w:rPr>
      </w:pPr>
    </w:p>
    <w:p w14:paraId="27801BC4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lastRenderedPageBreak/>
        <w:t>var s1="</w:t>
      </w:r>
      <w:proofErr w:type="spellStart"/>
      <w:r w:rsidRPr="00D22579">
        <w:rPr>
          <w:rFonts w:ascii="Verdana" w:hAnsi="Verdana"/>
        </w:rPr>
        <w:t>javascript</w:t>
      </w:r>
      <w:proofErr w:type="spellEnd"/>
      <w:r w:rsidRPr="00D22579">
        <w:rPr>
          <w:rFonts w:ascii="Verdana" w:hAnsi="Verdana"/>
        </w:rPr>
        <w:t xml:space="preserve"> from </w:t>
      </w:r>
      <w:proofErr w:type="spellStart"/>
      <w:r w:rsidRPr="00D22579">
        <w:rPr>
          <w:rFonts w:ascii="Verdana" w:hAnsi="Verdana"/>
        </w:rPr>
        <w:t>javatpoint</w:t>
      </w:r>
      <w:proofErr w:type="spellEnd"/>
      <w:r w:rsidRPr="00D22579">
        <w:rPr>
          <w:rFonts w:ascii="Verdana" w:hAnsi="Verdana"/>
        </w:rPr>
        <w:t xml:space="preserve"> </w:t>
      </w:r>
      <w:proofErr w:type="spellStart"/>
      <w:r w:rsidRPr="00D22579">
        <w:rPr>
          <w:rFonts w:ascii="Verdana" w:hAnsi="Verdana"/>
        </w:rPr>
        <w:t>indexof</w:t>
      </w:r>
      <w:proofErr w:type="spellEnd"/>
      <w:r w:rsidRPr="00D22579">
        <w:rPr>
          <w:rFonts w:ascii="Verdana" w:hAnsi="Verdana"/>
        </w:rPr>
        <w:t xml:space="preserve">";  </w:t>
      </w:r>
    </w:p>
    <w:p w14:paraId="78B5EC51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var n=s1.indexOf("from");  </w:t>
      </w:r>
    </w:p>
    <w:p w14:paraId="7637CF84" w14:textId="77777777" w:rsidR="00D22579" w:rsidRDefault="00D22579" w:rsidP="00D22579">
      <w:pPr>
        <w:rPr>
          <w:rFonts w:ascii="Verdana" w:hAnsi="Verdana"/>
        </w:rPr>
      </w:pPr>
      <w:proofErr w:type="spellStart"/>
      <w:proofErr w:type="gramStart"/>
      <w:r w:rsidRPr="00D22579">
        <w:rPr>
          <w:rFonts w:ascii="Verdana" w:hAnsi="Verdana"/>
        </w:rPr>
        <w:t>document.write</w:t>
      </w:r>
      <w:proofErr w:type="spellEnd"/>
      <w:proofErr w:type="gramEnd"/>
      <w:r w:rsidRPr="00D22579">
        <w:rPr>
          <w:rFonts w:ascii="Verdana" w:hAnsi="Verdana"/>
        </w:rPr>
        <w:t xml:space="preserve">(n);  </w:t>
      </w:r>
    </w:p>
    <w:p w14:paraId="5620F0F7" w14:textId="77777777" w:rsidR="00D22579" w:rsidRDefault="00D22579" w:rsidP="00D22579">
      <w:pPr>
        <w:rPr>
          <w:rFonts w:ascii="Verdana" w:hAnsi="Verdana"/>
        </w:rPr>
      </w:pPr>
    </w:p>
    <w:p w14:paraId="48C910DE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var s1="</w:t>
      </w:r>
      <w:proofErr w:type="spellStart"/>
      <w:r w:rsidRPr="00D22579">
        <w:rPr>
          <w:rFonts w:ascii="Verdana" w:hAnsi="Verdana"/>
        </w:rPr>
        <w:t>javascript</w:t>
      </w:r>
      <w:proofErr w:type="spellEnd"/>
      <w:r w:rsidRPr="00D22579">
        <w:rPr>
          <w:rFonts w:ascii="Verdana" w:hAnsi="Verdana"/>
        </w:rPr>
        <w:t xml:space="preserve"> from </w:t>
      </w:r>
      <w:proofErr w:type="spellStart"/>
      <w:r w:rsidRPr="00D22579">
        <w:rPr>
          <w:rFonts w:ascii="Verdana" w:hAnsi="Verdana"/>
        </w:rPr>
        <w:t>javatpoint</w:t>
      </w:r>
      <w:proofErr w:type="spellEnd"/>
      <w:r w:rsidRPr="00D22579">
        <w:rPr>
          <w:rFonts w:ascii="Verdana" w:hAnsi="Verdana"/>
        </w:rPr>
        <w:t xml:space="preserve"> </w:t>
      </w:r>
      <w:proofErr w:type="spellStart"/>
      <w:r w:rsidRPr="00D22579">
        <w:rPr>
          <w:rFonts w:ascii="Verdana" w:hAnsi="Verdana"/>
        </w:rPr>
        <w:t>indexof</w:t>
      </w:r>
      <w:proofErr w:type="spellEnd"/>
      <w:r w:rsidRPr="00D22579">
        <w:rPr>
          <w:rFonts w:ascii="Verdana" w:hAnsi="Verdana"/>
        </w:rPr>
        <w:t xml:space="preserve">";  </w:t>
      </w:r>
    </w:p>
    <w:p w14:paraId="6498E605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var n=s1.lastIndexOf("java");  </w:t>
      </w:r>
    </w:p>
    <w:p w14:paraId="58BD31B2" w14:textId="77777777" w:rsidR="00D22579" w:rsidRDefault="00D22579" w:rsidP="00D22579">
      <w:pPr>
        <w:rPr>
          <w:rFonts w:ascii="Verdana" w:hAnsi="Verdana"/>
        </w:rPr>
      </w:pPr>
      <w:proofErr w:type="spellStart"/>
      <w:proofErr w:type="gramStart"/>
      <w:r w:rsidRPr="00D22579">
        <w:rPr>
          <w:rFonts w:ascii="Verdana" w:hAnsi="Verdana"/>
        </w:rPr>
        <w:t>document.write</w:t>
      </w:r>
      <w:proofErr w:type="spellEnd"/>
      <w:proofErr w:type="gramEnd"/>
      <w:r w:rsidRPr="00D22579">
        <w:rPr>
          <w:rFonts w:ascii="Verdana" w:hAnsi="Verdana"/>
        </w:rPr>
        <w:t xml:space="preserve">(n);  </w:t>
      </w:r>
    </w:p>
    <w:p w14:paraId="6D28585F" w14:textId="77777777" w:rsidR="00D22579" w:rsidRDefault="00D22579" w:rsidP="00D22579">
      <w:pPr>
        <w:rPr>
          <w:rFonts w:ascii="Verdana" w:hAnsi="Verdana"/>
        </w:rPr>
      </w:pPr>
    </w:p>
    <w:p w14:paraId="3FD32521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var s1="JavaScript </w:t>
      </w:r>
      <w:proofErr w:type="spellStart"/>
      <w:r w:rsidRPr="00D22579">
        <w:rPr>
          <w:rFonts w:ascii="Verdana" w:hAnsi="Verdana"/>
        </w:rPr>
        <w:t>toLowerCase</w:t>
      </w:r>
      <w:proofErr w:type="spellEnd"/>
      <w:r w:rsidRPr="00D22579">
        <w:rPr>
          <w:rFonts w:ascii="Verdana" w:hAnsi="Verdana"/>
        </w:rPr>
        <w:t xml:space="preserve"> Example";  </w:t>
      </w:r>
    </w:p>
    <w:p w14:paraId="22443D21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var s2=s1.toLowerCase();  </w:t>
      </w:r>
    </w:p>
    <w:p w14:paraId="2EE9E22C" w14:textId="77777777" w:rsidR="00D22579" w:rsidRDefault="00D22579" w:rsidP="00D22579">
      <w:pPr>
        <w:rPr>
          <w:rFonts w:ascii="Verdana" w:hAnsi="Verdana"/>
        </w:rPr>
      </w:pPr>
      <w:proofErr w:type="spellStart"/>
      <w:proofErr w:type="gramStart"/>
      <w:r w:rsidRPr="00D22579">
        <w:rPr>
          <w:rFonts w:ascii="Verdana" w:hAnsi="Verdana"/>
        </w:rPr>
        <w:t>document.write</w:t>
      </w:r>
      <w:proofErr w:type="spellEnd"/>
      <w:proofErr w:type="gramEnd"/>
      <w:r w:rsidRPr="00D22579">
        <w:rPr>
          <w:rFonts w:ascii="Verdana" w:hAnsi="Verdana"/>
        </w:rPr>
        <w:t xml:space="preserve">(s2);  </w:t>
      </w:r>
    </w:p>
    <w:p w14:paraId="5D967AE3" w14:textId="77777777" w:rsidR="00D22579" w:rsidRDefault="00D22579" w:rsidP="00D22579">
      <w:pPr>
        <w:rPr>
          <w:rFonts w:ascii="Verdana" w:hAnsi="Verdana"/>
        </w:rPr>
      </w:pPr>
    </w:p>
    <w:p w14:paraId="70F54C8D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var s1="JavaScript </w:t>
      </w:r>
      <w:proofErr w:type="spellStart"/>
      <w:r w:rsidRPr="00D22579">
        <w:rPr>
          <w:rFonts w:ascii="Verdana" w:hAnsi="Verdana"/>
        </w:rPr>
        <w:t>toUpperCase</w:t>
      </w:r>
      <w:proofErr w:type="spellEnd"/>
      <w:r w:rsidRPr="00D22579">
        <w:rPr>
          <w:rFonts w:ascii="Verdana" w:hAnsi="Verdana"/>
        </w:rPr>
        <w:t xml:space="preserve"> Example";  </w:t>
      </w:r>
    </w:p>
    <w:p w14:paraId="0D86A141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var s2=s1.toUpperCase();  </w:t>
      </w:r>
    </w:p>
    <w:p w14:paraId="00E500FA" w14:textId="77777777" w:rsidR="00D22579" w:rsidRDefault="00D22579" w:rsidP="00D22579">
      <w:pPr>
        <w:rPr>
          <w:rFonts w:ascii="Verdana" w:hAnsi="Verdana"/>
        </w:rPr>
      </w:pPr>
      <w:proofErr w:type="spellStart"/>
      <w:proofErr w:type="gramStart"/>
      <w:r w:rsidRPr="00D22579">
        <w:rPr>
          <w:rFonts w:ascii="Verdana" w:hAnsi="Verdana"/>
        </w:rPr>
        <w:t>document.write</w:t>
      </w:r>
      <w:proofErr w:type="spellEnd"/>
      <w:proofErr w:type="gramEnd"/>
      <w:r w:rsidRPr="00D22579">
        <w:rPr>
          <w:rFonts w:ascii="Verdana" w:hAnsi="Verdana"/>
        </w:rPr>
        <w:t xml:space="preserve">(s2);  </w:t>
      </w:r>
    </w:p>
    <w:p w14:paraId="6C63196F" w14:textId="77777777" w:rsidR="00D22579" w:rsidRDefault="00D22579" w:rsidP="00D22579">
      <w:pPr>
        <w:rPr>
          <w:rFonts w:ascii="Verdana" w:hAnsi="Verdana"/>
        </w:rPr>
      </w:pPr>
    </w:p>
    <w:p w14:paraId="30D3B462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var s1="</w:t>
      </w:r>
      <w:proofErr w:type="spellStart"/>
      <w:r w:rsidRPr="00D22579">
        <w:rPr>
          <w:rFonts w:ascii="Verdana" w:hAnsi="Verdana"/>
        </w:rPr>
        <w:t>abcdefgh</w:t>
      </w:r>
      <w:proofErr w:type="spellEnd"/>
      <w:r w:rsidRPr="00D22579">
        <w:rPr>
          <w:rFonts w:ascii="Verdana" w:hAnsi="Verdana"/>
        </w:rPr>
        <w:t xml:space="preserve">";  </w:t>
      </w:r>
    </w:p>
    <w:p w14:paraId="44BBD8C3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var s2=s1.slice(2,5);  </w:t>
      </w:r>
    </w:p>
    <w:p w14:paraId="75777D6A" w14:textId="77777777" w:rsidR="00D22579" w:rsidRDefault="00D22579" w:rsidP="00D22579">
      <w:pPr>
        <w:rPr>
          <w:rFonts w:ascii="Verdana" w:hAnsi="Verdana"/>
        </w:rPr>
      </w:pPr>
      <w:proofErr w:type="spellStart"/>
      <w:proofErr w:type="gramStart"/>
      <w:r w:rsidRPr="00D22579">
        <w:rPr>
          <w:rFonts w:ascii="Verdana" w:hAnsi="Verdana"/>
        </w:rPr>
        <w:t>document.write</w:t>
      </w:r>
      <w:proofErr w:type="spellEnd"/>
      <w:proofErr w:type="gramEnd"/>
      <w:r w:rsidRPr="00D22579">
        <w:rPr>
          <w:rFonts w:ascii="Verdana" w:hAnsi="Verdana"/>
        </w:rPr>
        <w:t xml:space="preserve">(s2);  </w:t>
      </w:r>
    </w:p>
    <w:p w14:paraId="04133DC7" w14:textId="77777777" w:rsidR="00D22579" w:rsidRDefault="00D22579" w:rsidP="00D22579">
      <w:pPr>
        <w:rPr>
          <w:rFonts w:ascii="Verdana" w:hAnsi="Verdana"/>
        </w:rPr>
      </w:pPr>
    </w:p>
    <w:p w14:paraId="7135AEEA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var s1="     </w:t>
      </w:r>
      <w:proofErr w:type="spellStart"/>
      <w:r w:rsidRPr="00D22579">
        <w:rPr>
          <w:rFonts w:ascii="Verdana" w:hAnsi="Verdana"/>
        </w:rPr>
        <w:t>javascript</w:t>
      </w:r>
      <w:proofErr w:type="spellEnd"/>
      <w:r w:rsidRPr="00D22579">
        <w:rPr>
          <w:rFonts w:ascii="Verdana" w:hAnsi="Verdana"/>
        </w:rPr>
        <w:t xml:space="preserve"> trim    ";  </w:t>
      </w:r>
    </w:p>
    <w:p w14:paraId="33844CFB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var s2=s1.trim();  </w:t>
      </w:r>
    </w:p>
    <w:p w14:paraId="758A0A54" w14:textId="77777777" w:rsidR="00D22579" w:rsidRPr="00D22579" w:rsidRDefault="00D22579" w:rsidP="00D22579">
      <w:pPr>
        <w:rPr>
          <w:rFonts w:ascii="Verdana" w:hAnsi="Verdana"/>
        </w:rPr>
      </w:pPr>
      <w:proofErr w:type="spellStart"/>
      <w:proofErr w:type="gramStart"/>
      <w:r w:rsidRPr="00D22579">
        <w:rPr>
          <w:rFonts w:ascii="Verdana" w:hAnsi="Verdana"/>
        </w:rPr>
        <w:t>document.write</w:t>
      </w:r>
      <w:proofErr w:type="spellEnd"/>
      <w:proofErr w:type="gramEnd"/>
      <w:r w:rsidRPr="00D22579">
        <w:rPr>
          <w:rFonts w:ascii="Verdana" w:hAnsi="Verdana"/>
        </w:rPr>
        <w:t xml:space="preserve">(s2);  </w:t>
      </w:r>
    </w:p>
    <w:p w14:paraId="4BBB2DDA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&lt;/script&gt;  </w:t>
      </w:r>
    </w:p>
    <w:p w14:paraId="66DAEF6A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&lt;/body&gt;</w:t>
      </w:r>
    </w:p>
    <w:p w14:paraId="781FB2EF" w14:textId="77777777" w:rsidR="00D22579" w:rsidRDefault="00D22579" w:rsidP="00D22579">
      <w:pPr>
        <w:pBdr>
          <w:bottom w:val="single" w:sz="6" w:space="1" w:color="auto"/>
        </w:pBdr>
        <w:rPr>
          <w:rFonts w:ascii="Verdana" w:hAnsi="Verdana"/>
        </w:rPr>
      </w:pPr>
      <w:r w:rsidRPr="00D22579">
        <w:rPr>
          <w:rFonts w:ascii="Verdana" w:hAnsi="Verdana"/>
        </w:rPr>
        <w:t>&lt;/html&gt;</w:t>
      </w:r>
    </w:p>
    <w:p w14:paraId="73207D92" w14:textId="77777777" w:rsidR="00D22579" w:rsidRPr="00D22579" w:rsidRDefault="00D22579" w:rsidP="00D22579">
      <w:pPr>
        <w:rPr>
          <w:rFonts w:ascii="Verdana" w:hAnsi="Verdana"/>
          <w:b/>
        </w:rPr>
      </w:pPr>
      <w:r w:rsidRPr="00D22579">
        <w:rPr>
          <w:rFonts w:ascii="Verdana" w:hAnsi="Verdana"/>
          <w:b/>
        </w:rPr>
        <w:t>JavaScript Date Example</w:t>
      </w:r>
    </w:p>
    <w:p w14:paraId="407E48E5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lastRenderedPageBreak/>
        <w:t>&lt;html&gt;</w:t>
      </w:r>
    </w:p>
    <w:p w14:paraId="47BF4099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&lt;body&gt;</w:t>
      </w:r>
    </w:p>
    <w:p w14:paraId="0F1E0B65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Current Date and Time: &lt;span id="txt"&gt;&lt;/span&gt;  </w:t>
      </w:r>
    </w:p>
    <w:p w14:paraId="0EA7E50E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&lt;script&gt;  </w:t>
      </w:r>
    </w:p>
    <w:p w14:paraId="5A0B08E0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var today=new </w:t>
      </w:r>
      <w:proofErr w:type="gramStart"/>
      <w:r w:rsidRPr="007A7EB6">
        <w:rPr>
          <w:rFonts w:ascii="Verdana" w:hAnsi="Verdana"/>
        </w:rPr>
        <w:t>Date(</w:t>
      </w:r>
      <w:proofErr w:type="gramEnd"/>
      <w:r w:rsidRPr="007A7EB6">
        <w:rPr>
          <w:rFonts w:ascii="Verdana" w:hAnsi="Verdana"/>
        </w:rPr>
        <w:t xml:space="preserve">);  </w:t>
      </w:r>
    </w:p>
    <w:p w14:paraId="74605B74" w14:textId="77777777" w:rsidR="007A7EB6" w:rsidRPr="007A7EB6" w:rsidRDefault="007A7EB6" w:rsidP="007A7EB6">
      <w:pPr>
        <w:rPr>
          <w:rFonts w:ascii="Verdana" w:hAnsi="Verdana"/>
        </w:rPr>
      </w:pPr>
      <w:proofErr w:type="spellStart"/>
      <w:proofErr w:type="gramStart"/>
      <w:r w:rsidRPr="007A7EB6">
        <w:rPr>
          <w:rFonts w:ascii="Verdana" w:hAnsi="Verdana"/>
        </w:rPr>
        <w:t>document.getElementById</w:t>
      </w:r>
      <w:proofErr w:type="spellEnd"/>
      <w:proofErr w:type="gramEnd"/>
      <w:r w:rsidRPr="007A7EB6">
        <w:rPr>
          <w:rFonts w:ascii="Verdana" w:hAnsi="Verdana"/>
        </w:rPr>
        <w:t>('txt').</w:t>
      </w:r>
      <w:proofErr w:type="spellStart"/>
      <w:r w:rsidRPr="007A7EB6">
        <w:rPr>
          <w:rFonts w:ascii="Verdana" w:hAnsi="Verdana"/>
        </w:rPr>
        <w:t>innerHTML</w:t>
      </w:r>
      <w:proofErr w:type="spellEnd"/>
      <w:r w:rsidRPr="007A7EB6">
        <w:rPr>
          <w:rFonts w:ascii="Verdana" w:hAnsi="Verdana"/>
        </w:rPr>
        <w:t xml:space="preserve">=today;  </w:t>
      </w:r>
    </w:p>
    <w:p w14:paraId="2FA1686E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&lt;/script&gt;  </w:t>
      </w:r>
    </w:p>
    <w:p w14:paraId="5E2FFE07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&lt;/body&gt;</w:t>
      </w:r>
    </w:p>
    <w:p w14:paraId="723149FA" w14:textId="77777777" w:rsidR="00D22579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&lt;/html&gt;</w:t>
      </w:r>
    </w:p>
    <w:p w14:paraId="67EFEA30" w14:textId="77777777" w:rsidR="007A7EB6" w:rsidRPr="00D22579" w:rsidRDefault="007A7EB6" w:rsidP="007A7EB6">
      <w:pPr>
        <w:rPr>
          <w:rFonts w:ascii="Verdana" w:hAnsi="Verdana"/>
        </w:rPr>
      </w:pPr>
    </w:p>
    <w:p w14:paraId="79F822B4" w14:textId="77777777" w:rsidR="00D22579" w:rsidRPr="00D22579" w:rsidRDefault="007A7EB6" w:rsidP="00D22579">
      <w:pPr>
        <w:rPr>
          <w:rFonts w:ascii="Verdana" w:hAnsi="Verdana"/>
        </w:rPr>
      </w:pPr>
      <w:proofErr w:type="spellStart"/>
      <w:r>
        <w:rPr>
          <w:rFonts w:ascii="Verdana" w:hAnsi="Verdana"/>
        </w:rPr>
        <w:t>Eg</w:t>
      </w:r>
      <w:proofErr w:type="spellEnd"/>
      <w:r>
        <w:rPr>
          <w:rFonts w:ascii="Verdana" w:hAnsi="Verdana"/>
        </w:rPr>
        <w:t>:</w:t>
      </w:r>
    </w:p>
    <w:p w14:paraId="3F58497A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&lt;script&gt;  </w:t>
      </w:r>
    </w:p>
    <w:p w14:paraId="3907B15A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var date=new </w:t>
      </w:r>
      <w:proofErr w:type="gramStart"/>
      <w:r w:rsidRPr="00D22579">
        <w:rPr>
          <w:rFonts w:ascii="Verdana" w:hAnsi="Verdana"/>
        </w:rPr>
        <w:t>Date(</w:t>
      </w:r>
      <w:proofErr w:type="gramEnd"/>
      <w:r w:rsidRPr="00D22579">
        <w:rPr>
          <w:rFonts w:ascii="Verdana" w:hAnsi="Verdana"/>
        </w:rPr>
        <w:t xml:space="preserve">);  </w:t>
      </w:r>
    </w:p>
    <w:p w14:paraId="772B8FFA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var day=</w:t>
      </w:r>
      <w:proofErr w:type="spellStart"/>
      <w:proofErr w:type="gramStart"/>
      <w:r w:rsidRPr="00D22579">
        <w:rPr>
          <w:rFonts w:ascii="Verdana" w:hAnsi="Verdana"/>
        </w:rPr>
        <w:t>date.getDate</w:t>
      </w:r>
      <w:proofErr w:type="spellEnd"/>
      <w:proofErr w:type="gramEnd"/>
      <w:r w:rsidRPr="00D22579">
        <w:rPr>
          <w:rFonts w:ascii="Verdana" w:hAnsi="Verdana"/>
        </w:rPr>
        <w:t xml:space="preserve">();  </w:t>
      </w:r>
    </w:p>
    <w:p w14:paraId="5D3F5232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var month=</w:t>
      </w:r>
      <w:proofErr w:type="spellStart"/>
      <w:proofErr w:type="gramStart"/>
      <w:r w:rsidRPr="00D22579">
        <w:rPr>
          <w:rFonts w:ascii="Verdana" w:hAnsi="Verdana"/>
        </w:rPr>
        <w:t>date.getMonth</w:t>
      </w:r>
      <w:proofErr w:type="spellEnd"/>
      <w:proofErr w:type="gramEnd"/>
      <w:r w:rsidRPr="00D22579">
        <w:rPr>
          <w:rFonts w:ascii="Verdana" w:hAnsi="Verdana"/>
        </w:rPr>
        <w:t xml:space="preserve">()+1;  </w:t>
      </w:r>
    </w:p>
    <w:p w14:paraId="6141230D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>var year=</w:t>
      </w:r>
      <w:proofErr w:type="spellStart"/>
      <w:proofErr w:type="gramStart"/>
      <w:r w:rsidRPr="00D22579">
        <w:rPr>
          <w:rFonts w:ascii="Verdana" w:hAnsi="Verdana"/>
        </w:rPr>
        <w:t>date.getFullYear</w:t>
      </w:r>
      <w:proofErr w:type="spellEnd"/>
      <w:proofErr w:type="gramEnd"/>
      <w:r w:rsidRPr="00D22579">
        <w:rPr>
          <w:rFonts w:ascii="Verdana" w:hAnsi="Verdana"/>
        </w:rPr>
        <w:t xml:space="preserve">();  </w:t>
      </w:r>
    </w:p>
    <w:p w14:paraId="1AEA903A" w14:textId="77777777" w:rsidR="00D22579" w:rsidRPr="00D22579" w:rsidRDefault="00D22579" w:rsidP="00D22579">
      <w:pPr>
        <w:rPr>
          <w:rFonts w:ascii="Verdana" w:hAnsi="Verdana"/>
        </w:rPr>
      </w:pPr>
      <w:proofErr w:type="spellStart"/>
      <w:proofErr w:type="gramStart"/>
      <w:r w:rsidRPr="00D22579">
        <w:rPr>
          <w:rFonts w:ascii="Verdana" w:hAnsi="Verdana"/>
        </w:rPr>
        <w:t>document.write</w:t>
      </w:r>
      <w:proofErr w:type="spellEnd"/>
      <w:proofErr w:type="gramEnd"/>
      <w:r w:rsidRPr="00D22579">
        <w:rPr>
          <w:rFonts w:ascii="Verdana" w:hAnsi="Verdana"/>
        </w:rPr>
        <w:t>("&lt;</w:t>
      </w:r>
      <w:proofErr w:type="spellStart"/>
      <w:r w:rsidRPr="00D22579">
        <w:rPr>
          <w:rFonts w:ascii="Verdana" w:hAnsi="Verdana"/>
        </w:rPr>
        <w:t>br</w:t>
      </w:r>
      <w:proofErr w:type="spellEnd"/>
      <w:r w:rsidRPr="00D22579">
        <w:rPr>
          <w:rFonts w:ascii="Verdana" w:hAnsi="Verdana"/>
        </w:rPr>
        <w:t xml:space="preserve">&gt;Date is: "+day+"/"+month+"/"+year);  </w:t>
      </w:r>
    </w:p>
    <w:p w14:paraId="33ABC721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&lt;/script&gt;  </w:t>
      </w:r>
    </w:p>
    <w:p w14:paraId="60031075" w14:textId="77777777" w:rsidR="007A7EB6" w:rsidRDefault="007A7EB6" w:rsidP="00D22579">
      <w:pPr>
        <w:rPr>
          <w:rFonts w:ascii="Verdana" w:hAnsi="Verdana"/>
        </w:rPr>
      </w:pPr>
      <w:proofErr w:type="spellStart"/>
      <w:r>
        <w:rPr>
          <w:rFonts w:ascii="Verdana" w:hAnsi="Verdana"/>
        </w:rPr>
        <w:t>Eg</w:t>
      </w:r>
      <w:proofErr w:type="spellEnd"/>
      <w:r>
        <w:rPr>
          <w:rFonts w:ascii="Verdana" w:hAnsi="Verdana"/>
        </w:rPr>
        <w:t>:</w:t>
      </w:r>
    </w:p>
    <w:p w14:paraId="709B3FAD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&lt;html&gt;</w:t>
      </w:r>
    </w:p>
    <w:p w14:paraId="0EE6D4A0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&lt;body&gt;</w:t>
      </w:r>
    </w:p>
    <w:p w14:paraId="4877AC81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Current Time: &lt;span id="txt"&gt;&lt;/span&gt;</w:t>
      </w:r>
    </w:p>
    <w:p w14:paraId="3221BB6A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&lt;script&gt;</w:t>
      </w:r>
    </w:p>
    <w:p w14:paraId="531F9039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var today=new </w:t>
      </w:r>
      <w:proofErr w:type="gramStart"/>
      <w:r w:rsidRPr="007A7EB6">
        <w:rPr>
          <w:rFonts w:ascii="Verdana" w:hAnsi="Verdana"/>
        </w:rPr>
        <w:t>Date(</w:t>
      </w:r>
      <w:proofErr w:type="gramEnd"/>
      <w:r w:rsidRPr="007A7EB6">
        <w:rPr>
          <w:rFonts w:ascii="Verdana" w:hAnsi="Verdana"/>
        </w:rPr>
        <w:t>);</w:t>
      </w:r>
    </w:p>
    <w:p w14:paraId="7CECB5D1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var h=</w:t>
      </w:r>
      <w:proofErr w:type="spellStart"/>
      <w:proofErr w:type="gramStart"/>
      <w:r w:rsidRPr="007A7EB6">
        <w:rPr>
          <w:rFonts w:ascii="Verdana" w:hAnsi="Verdana"/>
        </w:rPr>
        <w:t>today.getHours</w:t>
      </w:r>
      <w:proofErr w:type="spellEnd"/>
      <w:proofErr w:type="gramEnd"/>
      <w:r w:rsidRPr="007A7EB6">
        <w:rPr>
          <w:rFonts w:ascii="Verdana" w:hAnsi="Verdana"/>
        </w:rPr>
        <w:t>();</w:t>
      </w:r>
    </w:p>
    <w:p w14:paraId="20080E56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var m=</w:t>
      </w:r>
      <w:proofErr w:type="spellStart"/>
      <w:proofErr w:type="gramStart"/>
      <w:r w:rsidRPr="007A7EB6">
        <w:rPr>
          <w:rFonts w:ascii="Verdana" w:hAnsi="Verdana"/>
        </w:rPr>
        <w:t>today.getMinutes</w:t>
      </w:r>
      <w:proofErr w:type="spellEnd"/>
      <w:proofErr w:type="gramEnd"/>
      <w:r w:rsidRPr="007A7EB6">
        <w:rPr>
          <w:rFonts w:ascii="Verdana" w:hAnsi="Verdana"/>
        </w:rPr>
        <w:t>();</w:t>
      </w:r>
    </w:p>
    <w:p w14:paraId="701AB302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var s=</w:t>
      </w:r>
      <w:proofErr w:type="spellStart"/>
      <w:proofErr w:type="gramStart"/>
      <w:r w:rsidRPr="007A7EB6">
        <w:rPr>
          <w:rFonts w:ascii="Verdana" w:hAnsi="Verdana"/>
        </w:rPr>
        <w:t>today.getSeconds</w:t>
      </w:r>
      <w:proofErr w:type="spellEnd"/>
      <w:proofErr w:type="gramEnd"/>
      <w:r w:rsidRPr="007A7EB6">
        <w:rPr>
          <w:rFonts w:ascii="Verdana" w:hAnsi="Verdana"/>
        </w:rPr>
        <w:t>();</w:t>
      </w:r>
    </w:p>
    <w:p w14:paraId="4B5255A7" w14:textId="77777777" w:rsidR="007A7EB6" w:rsidRPr="007A7EB6" w:rsidRDefault="007A7EB6" w:rsidP="007A7EB6">
      <w:pPr>
        <w:rPr>
          <w:rFonts w:ascii="Verdana" w:hAnsi="Verdana"/>
        </w:rPr>
      </w:pPr>
      <w:proofErr w:type="spellStart"/>
      <w:proofErr w:type="gramStart"/>
      <w:r w:rsidRPr="007A7EB6">
        <w:rPr>
          <w:rFonts w:ascii="Verdana" w:hAnsi="Verdana"/>
        </w:rPr>
        <w:lastRenderedPageBreak/>
        <w:t>document.getElementById</w:t>
      </w:r>
      <w:proofErr w:type="spellEnd"/>
      <w:proofErr w:type="gramEnd"/>
      <w:r w:rsidRPr="007A7EB6">
        <w:rPr>
          <w:rFonts w:ascii="Verdana" w:hAnsi="Verdana"/>
        </w:rPr>
        <w:t>('txt').</w:t>
      </w:r>
      <w:proofErr w:type="spellStart"/>
      <w:r w:rsidRPr="007A7EB6">
        <w:rPr>
          <w:rFonts w:ascii="Verdana" w:hAnsi="Verdana"/>
        </w:rPr>
        <w:t>innerHTML</w:t>
      </w:r>
      <w:proofErr w:type="spellEnd"/>
      <w:r w:rsidRPr="007A7EB6">
        <w:rPr>
          <w:rFonts w:ascii="Verdana" w:hAnsi="Verdana"/>
        </w:rPr>
        <w:t>=h+":"+m+":"+s;</w:t>
      </w:r>
    </w:p>
    <w:p w14:paraId="30ACC04F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&lt;/script&gt;</w:t>
      </w:r>
    </w:p>
    <w:p w14:paraId="6E5A6BF7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&lt;/body&gt;</w:t>
      </w:r>
    </w:p>
    <w:p w14:paraId="1DECD7B2" w14:textId="77777777" w:rsidR="00D22579" w:rsidRPr="00D22579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&lt;/html&gt;</w:t>
      </w:r>
    </w:p>
    <w:p w14:paraId="221B8FF9" w14:textId="77777777" w:rsidR="00D22579" w:rsidRPr="001D68F0" w:rsidRDefault="00D22579" w:rsidP="00D22579">
      <w:pPr>
        <w:rPr>
          <w:rFonts w:ascii="Verdana" w:hAnsi="Verdana"/>
          <w:b/>
        </w:rPr>
      </w:pPr>
      <w:r w:rsidRPr="00056F8B">
        <w:rPr>
          <w:rFonts w:ascii="Verdana" w:hAnsi="Verdana"/>
          <w:b/>
        </w:rPr>
        <w:t>JavaScript Digital Clock Exampl</w:t>
      </w:r>
      <w:r w:rsidR="001D68F0">
        <w:rPr>
          <w:rFonts w:ascii="Verdana" w:hAnsi="Verdana"/>
          <w:b/>
        </w:rPr>
        <w:t>e</w:t>
      </w:r>
    </w:p>
    <w:p w14:paraId="166F01CD" w14:textId="77777777" w:rsidR="00D22579" w:rsidRPr="00D22579" w:rsidRDefault="00D22579" w:rsidP="00D22579">
      <w:pPr>
        <w:rPr>
          <w:rFonts w:ascii="Verdana" w:hAnsi="Verdana"/>
        </w:rPr>
      </w:pPr>
      <w:r w:rsidRPr="00D22579">
        <w:rPr>
          <w:rFonts w:ascii="Verdana" w:hAnsi="Verdana"/>
        </w:rPr>
        <w:t xml:space="preserve">Current Time: &lt;span id="txt"&gt;&lt;/span&gt;  </w:t>
      </w:r>
    </w:p>
    <w:p w14:paraId="3BA4CDBF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&lt;html&gt;</w:t>
      </w:r>
    </w:p>
    <w:p w14:paraId="3C75DBAC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&lt;body&gt;</w:t>
      </w:r>
    </w:p>
    <w:p w14:paraId="107933AC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Current Time: &lt;span id="txt"&gt;&lt;/span&gt;  </w:t>
      </w:r>
    </w:p>
    <w:p w14:paraId="14C00D54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&lt;script&gt;  </w:t>
      </w:r>
    </w:p>
    <w:p w14:paraId="26CBF9B4" w14:textId="77777777" w:rsidR="007A7EB6" w:rsidRPr="007A7EB6" w:rsidRDefault="007A7EB6" w:rsidP="007A7EB6">
      <w:pPr>
        <w:rPr>
          <w:rFonts w:ascii="Verdana" w:hAnsi="Verdana"/>
        </w:rPr>
      </w:pPr>
      <w:proofErr w:type="spellStart"/>
      <w:proofErr w:type="gramStart"/>
      <w:r w:rsidRPr="007A7EB6">
        <w:rPr>
          <w:rFonts w:ascii="Verdana" w:hAnsi="Verdana"/>
        </w:rPr>
        <w:t>window.onload</w:t>
      </w:r>
      <w:proofErr w:type="spellEnd"/>
      <w:proofErr w:type="gramEnd"/>
      <w:r w:rsidRPr="007A7EB6">
        <w:rPr>
          <w:rFonts w:ascii="Verdana" w:hAnsi="Verdana"/>
        </w:rPr>
        <w:t>=function(){</w:t>
      </w:r>
      <w:proofErr w:type="spellStart"/>
      <w:r w:rsidRPr="007A7EB6">
        <w:rPr>
          <w:rFonts w:ascii="Verdana" w:hAnsi="Verdana"/>
        </w:rPr>
        <w:t>getTime</w:t>
      </w:r>
      <w:proofErr w:type="spellEnd"/>
      <w:r w:rsidRPr="007A7EB6">
        <w:rPr>
          <w:rFonts w:ascii="Verdana" w:hAnsi="Verdana"/>
        </w:rPr>
        <w:t>();}</w:t>
      </w:r>
    </w:p>
    <w:p w14:paraId="7A372BFA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function </w:t>
      </w:r>
      <w:proofErr w:type="spellStart"/>
      <w:proofErr w:type="gramStart"/>
      <w:r w:rsidRPr="007A7EB6">
        <w:rPr>
          <w:rFonts w:ascii="Verdana" w:hAnsi="Verdana"/>
        </w:rPr>
        <w:t>getTime</w:t>
      </w:r>
      <w:proofErr w:type="spellEnd"/>
      <w:r w:rsidRPr="007A7EB6">
        <w:rPr>
          <w:rFonts w:ascii="Verdana" w:hAnsi="Verdana"/>
        </w:rPr>
        <w:t>(</w:t>
      </w:r>
      <w:proofErr w:type="gramEnd"/>
      <w:r w:rsidRPr="007A7EB6">
        <w:rPr>
          <w:rFonts w:ascii="Verdana" w:hAnsi="Verdana"/>
        </w:rPr>
        <w:t xml:space="preserve">){  </w:t>
      </w:r>
    </w:p>
    <w:p w14:paraId="319F21DD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var today=new </w:t>
      </w:r>
      <w:proofErr w:type="gramStart"/>
      <w:r w:rsidRPr="007A7EB6">
        <w:rPr>
          <w:rFonts w:ascii="Verdana" w:hAnsi="Verdana"/>
        </w:rPr>
        <w:t>Date(</w:t>
      </w:r>
      <w:proofErr w:type="gramEnd"/>
      <w:r w:rsidRPr="007A7EB6">
        <w:rPr>
          <w:rFonts w:ascii="Verdana" w:hAnsi="Verdana"/>
        </w:rPr>
        <w:t xml:space="preserve">);  </w:t>
      </w:r>
    </w:p>
    <w:p w14:paraId="40E2E17E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var h=</w:t>
      </w:r>
      <w:proofErr w:type="spellStart"/>
      <w:proofErr w:type="gramStart"/>
      <w:r w:rsidRPr="007A7EB6">
        <w:rPr>
          <w:rFonts w:ascii="Verdana" w:hAnsi="Verdana"/>
        </w:rPr>
        <w:t>today.getHours</w:t>
      </w:r>
      <w:proofErr w:type="spellEnd"/>
      <w:proofErr w:type="gramEnd"/>
      <w:r w:rsidRPr="007A7EB6">
        <w:rPr>
          <w:rFonts w:ascii="Verdana" w:hAnsi="Verdana"/>
        </w:rPr>
        <w:t xml:space="preserve">();  </w:t>
      </w:r>
    </w:p>
    <w:p w14:paraId="5AF1802E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var m=</w:t>
      </w:r>
      <w:proofErr w:type="spellStart"/>
      <w:proofErr w:type="gramStart"/>
      <w:r w:rsidRPr="007A7EB6">
        <w:rPr>
          <w:rFonts w:ascii="Verdana" w:hAnsi="Verdana"/>
        </w:rPr>
        <w:t>today.getMinutes</w:t>
      </w:r>
      <w:proofErr w:type="spellEnd"/>
      <w:proofErr w:type="gramEnd"/>
      <w:r w:rsidRPr="007A7EB6">
        <w:rPr>
          <w:rFonts w:ascii="Verdana" w:hAnsi="Verdana"/>
        </w:rPr>
        <w:t xml:space="preserve">();  </w:t>
      </w:r>
    </w:p>
    <w:p w14:paraId="7DCF43A4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var s=</w:t>
      </w:r>
      <w:proofErr w:type="spellStart"/>
      <w:proofErr w:type="gramStart"/>
      <w:r w:rsidRPr="007A7EB6">
        <w:rPr>
          <w:rFonts w:ascii="Verdana" w:hAnsi="Verdana"/>
        </w:rPr>
        <w:t>today.getSeconds</w:t>
      </w:r>
      <w:proofErr w:type="spellEnd"/>
      <w:proofErr w:type="gramEnd"/>
      <w:r w:rsidRPr="007A7EB6">
        <w:rPr>
          <w:rFonts w:ascii="Verdana" w:hAnsi="Verdana"/>
        </w:rPr>
        <w:t xml:space="preserve">();  </w:t>
      </w:r>
    </w:p>
    <w:p w14:paraId="1362F01A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// add a zero in front of numbers&lt;10  </w:t>
      </w:r>
    </w:p>
    <w:p w14:paraId="55A1E34B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m=</w:t>
      </w:r>
      <w:proofErr w:type="spellStart"/>
      <w:r w:rsidRPr="007A7EB6">
        <w:rPr>
          <w:rFonts w:ascii="Verdana" w:hAnsi="Verdana"/>
        </w:rPr>
        <w:t>checkTime</w:t>
      </w:r>
      <w:proofErr w:type="spellEnd"/>
      <w:r w:rsidRPr="007A7EB6">
        <w:rPr>
          <w:rFonts w:ascii="Verdana" w:hAnsi="Verdana"/>
        </w:rPr>
        <w:t xml:space="preserve">(m);  </w:t>
      </w:r>
    </w:p>
    <w:p w14:paraId="3E99A9E2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s=</w:t>
      </w:r>
      <w:proofErr w:type="spellStart"/>
      <w:r w:rsidRPr="007A7EB6">
        <w:rPr>
          <w:rFonts w:ascii="Verdana" w:hAnsi="Verdana"/>
        </w:rPr>
        <w:t>checkTime</w:t>
      </w:r>
      <w:proofErr w:type="spellEnd"/>
      <w:r w:rsidRPr="007A7EB6">
        <w:rPr>
          <w:rFonts w:ascii="Verdana" w:hAnsi="Verdana"/>
        </w:rPr>
        <w:t xml:space="preserve">(s);  </w:t>
      </w:r>
    </w:p>
    <w:p w14:paraId="281723B0" w14:textId="77777777" w:rsidR="007A7EB6" w:rsidRPr="007A7EB6" w:rsidRDefault="007A7EB6" w:rsidP="007A7EB6">
      <w:pPr>
        <w:rPr>
          <w:rFonts w:ascii="Verdana" w:hAnsi="Verdana"/>
        </w:rPr>
      </w:pPr>
      <w:proofErr w:type="spellStart"/>
      <w:proofErr w:type="gramStart"/>
      <w:r w:rsidRPr="007A7EB6">
        <w:rPr>
          <w:rFonts w:ascii="Verdana" w:hAnsi="Verdana"/>
        </w:rPr>
        <w:t>document.getElementById</w:t>
      </w:r>
      <w:proofErr w:type="spellEnd"/>
      <w:proofErr w:type="gramEnd"/>
      <w:r w:rsidRPr="007A7EB6">
        <w:rPr>
          <w:rFonts w:ascii="Verdana" w:hAnsi="Verdana"/>
        </w:rPr>
        <w:t>('txt').</w:t>
      </w:r>
      <w:proofErr w:type="spellStart"/>
      <w:r w:rsidRPr="007A7EB6">
        <w:rPr>
          <w:rFonts w:ascii="Verdana" w:hAnsi="Verdana"/>
        </w:rPr>
        <w:t>innerHTML</w:t>
      </w:r>
      <w:proofErr w:type="spellEnd"/>
      <w:r w:rsidRPr="007A7EB6">
        <w:rPr>
          <w:rFonts w:ascii="Verdana" w:hAnsi="Verdana"/>
        </w:rPr>
        <w:t xml:space="preserve">=h+":"+m+":"+s;  </w:t>
      </w:r>
    </w:p>
    <w:p w14:paraId="1AC0CF96" w14:textId="77777777" w:rsidR="007A7EB6" w:rsidRPr="007A7EB6" w:rsidRDefault="007A7EB6" w:rsidP="007A7EB6">
      <w:pPr>
        <w:rPr>
          <w:rFonts w:ascii="Verdana" w:hAnsi="Verdana"/>
        </w:rPr>
      </w:pPr>
      <w:proofErr w:type="spellStart"/>
      <w:r w:rsidRPr="007A7EB6">
        <w:rPr>
          <w:rFonts w:ascii="Verdana" w:hAnsi="Verdana"/>
        </w:rPr>
        <w:t>setTimeout</w:t>
      </w:r>
      <w:proofErr w:type="spellEnd"/>
      <w:r w:rsidRPr="007A7EB6">
        <w:rPr>
          <w:rFonts w:ascii="Verdana" w:hAnsi="Verdana"/>
        </w:rPr>
        <w:t>(function</w:t>
      </w:r>
      <w:proofErr w:type="gramStart"/>
      <w:r w:rsidRPr="007A7EB6">
        <w:rPr>
          <w:rFonts w:ascii="Verdana" w:hAnsi="Verdana"/>
        </w:rPr>
        <w:t>(){</w:t>
      </w:r>
      <w:proofErr w:type="spellStart"/>
      <w:proofErr w:type="gramEnd"/>
      <w:r w:rsidRPr="007A7EB6">
        <w:rPr>
          <w:rFonts w:ascii="Verdana" w:hAnsi="Verdana"/>
        </w:rPr>
        <w:t>getTime</w:t>
      </w:r>
      <w:proofErr w:type="spellEnd"/>
      <w:r w:rsidRPr="007A7EB6">
        <w:rPr>
          <w:rFonts w:ascii="Verdana" w:hAnsi="Verdana"/>
        </w:rPr>
        <w:t xml:space="preserve">()},1000);  </w:t>
      </w:r>
    </w:p>
    <w:p w14:paraId="71E86D41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}  </w:t>
      </w:r>
    </w:p>
    <w:p w14:paraId="7CB4468E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//</w:t>
      </w:r>
      <w:proofErr w:type="spellStart"/>
      <w:r w:rsidRPr="007A7EB6">
        <w:rPr>
          <w:rFonts w:ascii="Verdana" w:hAnsi="Verdana"/>
        </w:rPr>
        <w:t>setInterval</w:t>
      </w:r>
      <w:proofErr w:type="spellEnd"/>
      <w:r w:rsidRPr="007A7EB6">
        <w:rPr>
          <w:rFonts w:ascii="Verdana" w:hAnsi="Verdana"/>
        </w:rPr>
        <w:t>("</w:t>
      </w:r>
      <w:proofErr w:type="spellStart"/>
      <w:proofErr w:type="gramStart"/>
      <w:r w:rsidRPr="007A7EB6">
        <w:rPr>
          <w:rFonts w:ascii="Verdana" w:hAnsi="Verdana"/>
        </w:rPr>
        <w:t>getTime</w:t>
      </w:r>
      <w:proofErr w:type="spellEnd"/>
      <w:r w:rsidRPr="007A7EB6">
        <w:rPr>
          <w:rFonts w:ascii="Verdana" w:hAnsi="Verdana"/>
        </w:rPr>
        <w:t>(</w:t>
      </w:r>
      <w:proofErr w:type="gramEnd"/>
      <w:r w:rsidRPr="007A7EB6">
        <w:rPr>
          <w:rFonts w:ascii="Verdana" w:hAnsi="Verdana"/>
        </w:rPr>
        <w:t xml:space="preserve">)",1000);//another way  </w:t>
      </w:r>
    </w:p>
    <w:p w14:paraId="2B039DD0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function </w:t>
      </w:r>
      <w:proofErr w:type="spellStart"/>
      <w:r w:rsidRPr="007A7EB6">
        <w:rPr>
          <w:rFonts w:ascii="Verdana" w:hAnsi="Verdana"/>
        </w:rPr>
        <w:t>checkTime</w:t>
      </w:r>
      <w:proofErr w:type="spellEnd"/>
      <w:r w:rsidRPr="007A7EB6">
        <w:rPr>
          <w:rFonts w:ascii="Verdana" w:hAnsi="Verdana"/>
        </w:rPr>
        <w:t>(</w:t>
      </w:r>
      <w:proofErr w:type="spellStart"/>
      <w:r w:rsidRPr="007A7EB6">
        <w:rPr>
          <w:rFonts w:ascii="Verdana" w:hAnsi="Verdana"/>
        </w:rPr>
        <w:t>i</w:t>
      </w:r>
      <w:proofErr w:type="spellEnd"/>
      <w:proofErr w:type="gramStart"/>
      <w:r w:rsidRPr="007A7EB6">
        <w:rPr>
          <w:rFonts w:ascii="Verdana" w:hAnsi="Verdana"/>
        </w:rPr>
        <w:t>){</w:t>
      </w:r>
      <w:proofErr w:type="gramEnd"/>
      <w:r w:rsidRPr="007A7EB6">
        <w:rPr>
          <w:rFonts w:ascii="Verdana" w:hAnsi="Verdana"/>
        </w:rPr>
        <w:t xml:space="preserve">  </w:t>
      </w:r>
    </w:p>
    <w:p w14:paraId="44CA0184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if (</w:t>
      </w:r>
      <w:proofErr w:type="spellStart"/>
      <w:r w:rsidRPr="007A7EB6">
        <w:rPr>
          <w:rFonts w:ascii="Verdana" w:hAnsi="Verdana"/>
        </w:rPr>
        <w:t>i</w:t>
      </w:r>
      <w:proofErr w:type="spellEnd"/>
      <w:r w:rsidRPr="007A7EB6">
        <w:rPr>
          <w:rFonts w:ascii="Verdana" w:hAnsi="Verdana"/>
        </w:rPr>
        <w:t>&lt;</w:t>
      </w:r>
      <w:proofErr w:type="gramStart"/>
      <w:r w:rsidRPr="007A7EB6">
        <w:rPr>
          <w:rFonts w:ascii="Verdana" w:hAnsi="Verdana"/>
        </w:rPr>
        <w:t>10){</w:t>
      </w:r>
      <w:proofErr w:type="gramEnd"/>
      <w:r w:rsidRPr="007A7EB6">
        <w:rPr>
          <w:rFonts w:ascii="Verdana" w:hAnsi="Verdana"/>
        </w:rPr>
        <w:t xml:space="preserve">  </w:t>
      </w:r>
    </w:p>
    <w:p w14:paraId="14A8ED56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  </w:t>
      </w:r>
      <w:proofErr w:type="spellStart"/>
      <w:r w:rsidRPr="007A7EB6">
        <w:rPr>
          <w:rFonts w:ascii="Verdana" w:hAnsi="Verdana"/>
        </w:rPr>
        <w:t>i</w:t>
      </w:r>
      <w:proofErr w:type="spellEnd"/>
      <w:r w:rsidRPr="007A7EB6">
        <w:rPr>
          <w:rFonts w:ascii="Verdana" w:hAnsi="Verdana"/>
        </w:rPr>
        <w:t xml:space="preserve">="0" + i;  </w:t>
      </w:r>
    </w:p>
    <w:p w14:paraId="2FA5C18D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 }  </w:t>
      </w:r>
    </w:p>
    <w:p w14:paraId="04FF18BD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lastRenderedPageBreak/>
        <w:t xml:space="preserve">return </w:t>
      </w:r>
      <w:proofErr w:type="spellStart"/>
      <w:r w:rsidRPr="007A7EB6">
        <w:rPr>
          <w:rFonts w:ascii="Verdana" w:hAnsi="Verdana"/>
        </w:rPr>
        <w:t>i</w:t>
      </w:r>
      <w:proofErr w:type="spellEnd"/>
      <w:r w:rsidRPr="007A7EB6">
        <w:rPr>
          <w:rFonts w:ascii="Verdana" w:hAnsi="Verdana"/>
        </w:rPr>
        <w:t xml:space="preserve">;  </w:t>
      </w:r>
    </w:p>
    <w:p w14:paraId="4964CE52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}  </w:t>
      </w:r>
    </w:p>
    <w:p w14:paraId="3B4BFA74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&lt;/script&gt;  </w:t>
      </w:r>
    </w:p>
    <w:p w14:paraId="6CD405BC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&lt;/body&gt;</w:t>
      </w:r>
    </w:p>
    <w:p w14:paraId="1CECF615" w14:textId="77777777" w:rsidR="00D22579" w:rsidRDefault="007A7EB6" w:rsidP="007A7EB6">
      <w:pPr>
        <w:pBdr>
          <w:bottom w:val="single" w:sz="6" w:space="1" w:color="auto"/>
        </w:pBdr>
        <w:rPr>
          <w:rFonts w:ascii="Verdana" w:hAnsi="Verdana"/>
        </w:rPr>
      </w:pPr>
      <w:r w:rsidRPr="007A7EB6">
        <w:rPr>
          <w:rFonts w:ascii="Verdana" w:hAnsi="Verdana"/>
        </w:rPr>
        <w:t>&lt;/html&gt;</w:t>
      </w:r>
    </w:p>
    <w:p w14:paraId="49A955FA" w14:textId="77777777" w:rsidR="007A7EB6" w:rsidRDefault="007A7EB6" w:rsidP="007A7EB6">
      <w:pPr>
        <w:rPr>
          <w:rFonts w:ascii="Verdana" w:hAnsi="Verdana"/>
          <w:b/>
        </w:rPr>
      </w:pPr>
      <w:r w:rsidRPr="007A7EB6">
        <w:rPr>
          <w:rFonts w:ascii="Verdana" w:hAnsi="Verdana"/>
          <w:b/>
        </w:rPr>
        <w:t>JavaScript Math Object</w:t>
      </w:r>
    </w:p>
    <w:p w14:paraId="00542334" w14:textId="77777777" w:rsidR="007A7EB6" w:rsidRPr="007A7EB6" w:rsidRDefault="007A7EB6" w:rsidP="007A7EB6">
      <w:pPr>
        <w:rPr>
          <w:rFonts w:ascii="Verdana" w:hAnsi="Verdana"/>
        </w:rPr>
      </w:pPr>
      <w:proofErr w:type="spellStart"/>
      <w:r>
        <w:rPr>
          <w:rFonts w:ascii="Verdana" w:hAnsi="Verdana"/>
        </w:rPr>
        <w:t>Eg</w:t>
      </w:r>
      <w:proofErr w:type="spellEnd"/>
      <w:r>
        <w:rPr>
          <w:rFonts w:ascii="Verdana" w:hAnsi="Verdana"/>
        </w:rPr>
        <w:t>:</w:t>
      </w:r>
    </w:p>
    <w:p w14:paraId="36D72B07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&lt;!DOCTYPE html&gt;</w:t>
      </w:r>
    </w:p>
    <w:p w14:paraId="779A7AAA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&lt;html&gt;</w:t>
      </w:r>
    </w:p>
    <w:p w14:paraId="7C60D326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&lt;body&gt;</w:t>
      </w:r>
    </w:p>
    <w:p w14:paraId="299161B3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Square Root of 17 is: &lt;span id="p1"&gt;&lt;/span&gt;    </w:t>
      </w:r>
    </w:p>
    <w:p w14:paraId="495DE479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&lt;script&gt;    </w:t>
      </w:r>
    </w:p>
    <w:p w14:paraId="3212C4A2" w14:textId="77777777" w:rsidR="007A7EB6" w:rsidRPr="007A7EB6" w:rsidRDefault="007A7EB6" w:rsidP="007A7EB6">
      <w:pPr>
        <w:rPr>
          <w:rFonts w:ascii="Verdana" w:hAnsi="Verdana"/>
        </w:rPr>
      </w:pPr>
      <w:proofErr w:type="spellStart"/>
      <w:proofErr w:type="gramStart"/>
      <w:r w:rsidRPr="007A7EB6">
        <w:rPr>
          <w:rFonts w:ascii="Verdana" w:hAnsi="Verdana"/>
        </w:rPr>
        <w:t>document.getElementById</w:t>
      </w:r>
      <w:proofErr w:type="spellEnd"/>
      <w:proofErr w:type="gramEnd"/>
      <w:r w:rsidRPr="007A7EB6">
        <w:rPr>
          <w:rFonts w:ascii="Verdana" w:hAnsi="Verdana"/>
        </w:rPr>
        <w:t>('p1').</w:t>
      </w:r>
      <w:proofErr w:type="spellStart"/>
      <w:r w:rsidRPr="007A7EB6">
        <w:rPr>
          <w:rFonts w:ascii="Verdana" w:hAnsi="Verdana"/>
        </w:rPr>
        <w:t>innerHTML</w:t>
      </w:r>
      <w:proofErr w:type="spellEnd"/>
      <w:r w:rsidRPr="007A7EB6">
        <w:rPr>
          <w:rFonts w:ascii="Verdana" w:hAnsi="Verdana"/>
        </w:rPr>
        <w:t>=</w:t>
      </w:r>
      <w:proofErr w:type="spellStart"/>
      <w:r w:rsidRPr="007A7EB6">
        <w:rPr>
          <w:rFonts w:ascii="Verdana" w:hAnsi="Verdana"/>
        </w:rPr>
        <w:t>Math.sqrt</w:t>
      </w:r>
      <w:proofErr w:type="spellEnd"/>
      <w:r w:rsidRPr="007A7EB6">
        <w:rPr>
          <w:rFonts w:ascii="Verdana" w:hAnsi="Verdana"/>
        </w:rPr>
        <w:t xml:space="preserve">(17);    </w:t>
      </w:r>
    </w:p>
    <w:p w14:paraId="150E4A0E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&lt;/script&gt;   </w:t>
      </w:r>
    </w:p>
    <w:p w14:paraId="603BAE56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&lt;/body&gt;</w:t>
      </w:r>
    </w:p>
    <w:p w14:paraId="6C9BFC5F" w14:textId="77777777" w:rsid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&lt;/</w:t>
      </w:r>
      <w:proofErr w:type="spellStart"/>
      <w:r w:rsidRPr="007A7EB6">
        <w:rPr>
          <w:rFonts w:ascii="Verdana" w:hAnsi="Verdana"/>
        </w:rPr>
        <w:t>hml</w:t>
      </w:r>
      <w:proofErr w:type="spellEnd"/>
      <w:r w:rsidRPr="007A7EB6">
        <w:rPr>
          <w:rFonts w:ascii="Verdana" w:hAnsi="Verdana"/>
        </w:rPr>
        <w:t>&gt;</w:t>
      </w:r>
    </w:p>
    <w:p w14:paraId="372DAE44" w14:textId="77777777" w:rsidR="007A7EB6" w:rsidRDefault="007A7EB6" w:rsidP="007A7EB6">
      <w:pPr>
        <w:rPr>
          <w:rFonts w:ascii="Verdana" w:hAnsi="Verdana"/>
        </w:rPr>
      </w:pPr>
    </w:p>
    <w:p w14:paraId="6E8333F4" w14:textId="77777777" w:rsidR="007A7EB6" w:rsidRDefault="007A7EB6" w:rsidP="007A7EB6">
      <w:pPr>
        <w:rPr>
          <w:rFonts w:ascii="Verdana" w:hAnsi="Verdana"/>
        </w:rPr>
      </w:pPr>
      <w:proofErr w:type="spellStart"/>
      <w:r>
        <w:rPr>
          <w:rFonts w:ascii="Verdana" w:hAnsi="Verdana"/>
        </w:rPr>
        <w:t>Eg</w:t>
      </w:r>
      <w:proofErr w:type="spellEnd"/>
      <w:r>
        <w:rPr>
          <w:rFonts w:ascii="Verdana" w:hAnsi="Verdana"/>
        </w:rPr>
        <w:t>;</w:t>
      </w:r>
    </w:p>
    <w:p w14:paraId="3A6CFBE5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&lt;!DOCTYPE html&gt;</w:t>
      </w:r>
    </w:p>
    <w:p w14:paraId="02085B88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&lt;html&gt;</w:t>
      </w:r>
    </w:p>
    <w:p w14:paraId="15AC33FF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&lt;body&gt;</w:t>
      </w:r>
    </w:p>
    <w:p w14:paraId="0A536AF9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3 to the power of 4 is: &lt;span id="p3"&gt;&lt;/span&gt;    </w:t>
      </w:r>
    </w:p>
    <w:p w14:paraId="3D3B98D1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&lt;script&gt;    </w:t>
      </w:r>
    </w:p>
    <w:p w14:paraId="326252E8" w14:textId="77777777" w:rsidR="007A7EB6" w:rsidRPr="007A7EB6" w:rsidRDefault="007A7EB6" w:rsidP="007A7EB6">
      <w:pPr>
        <w:rPr>
          <w:rFonts w:ascii="Verdana" w:hAnsi="Verdana"/>
        </w:rPr>
      </w:pPr>
      <w:proofErr w:type="spellStart"/>
      <w:proofErr w:type="gramStart"/>
      <w:r w:rsidRPr="007A7EB6">
        <w:rPr>
          <w:rFonts w:ascii="Verdana" w:hAnsi="Verdana"/>
        </w:rPr>
        <w:t>document.getElementById</w:t>
      </w:r>
      <w:proofErr w:type="spellEnd"/>
      <w:proofErr w:type="gramEnd"/>
      <w:r w:rsidRPr="007A7EB6">
        <w:rPr>
          <w:rFonts w:ascii="Verdana" w:hAnsi="Verdana"/>
        </w:rPr>
        <w:t>('p3').</w:t>
      </w:r>
      <w:proofErr w:type="spellStart"/>
      <w:r w:rsidRPr="007A7EB6">
        <w:rPr>
          <w:rFonts w:ascii="Verdana" w:hAnsi="Verdana"/>
        </w:rPr>
        <w:t>innerHTML</w:t>
      </w:r>
      <w:proofErr w:type="spellEnd"/>
      <w:r w:rsidRPr="007A7EB6">
        <w:rPr>
          <w:rFonts w:ascii="Verdana" w:hAnsi="Verdana"/>
        </w:rPr>
        <w:t>=</w:t>
      </w:r>
      <w:proofErr w:type="spellStart"/>
      <w:r w:rsidRPr="007A7EB6">
        <w:rPr>
          <w:rFonts w:ascii="Verdana" w:hAnsi="Verdana"/>
        </w:rPr>
        <w:t>Math.pow</w:t>
      </w:r>
      <w:proofErr w:type="spellEnd"/>
      <w:r w:rsidRPr="007A7EB6">
        <w:rPr>
          <w:rFonts w:ascii="Verdana" w:hAnsi="Verdana"/>
        </w:rPr>
        <w:t xml:space="preserve">(3,4);    </w:t>
      </w:r>
    </w:p>
    <w:p w14:paraId="011364FA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&lt;/script&gt;    </w:t>
      </w:r>
    </w:p>
    <w:p w14:paraId="6015845D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&lt;/body&gt;</w:t>
      </w:r>
    </w:p>
    <w:p w14:paraId="3483D0CF" w14:textId="77777777" w:rsid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&lt;/html&gt;</w:t>
      </w:r>
    </w:p>
    <w:p w14:paraId="3FEE5F27" w14:textId="77777777" w:rsidR="007A7EB6" w:rsidRDefault="007A7EB6" w:rsidP="007A7EB6">
      <w:pPr>
        <w:rPr>
          <w:rFonts w:ascii="Verdana" w:hAnsi="Verdana"/>
        </w:rPr>
      </w:pPr>
    </w:p>
    <w:p w14:paraId="36C53FB9" w14:textId="77777777" w:rsidR="007A7EB6" w:rsidRDefault="007A7EB6" w:rsidP="007A7EB6">
      <w:pPr>
        <w:rPr>
          <w:rFonts w:ascii="Verdana" w:hAnsi="Verdana"/>
        </w:rPr>
      </w:pPr>
    </w:p>
    <w:p w14:paraId="482A6CE8" w14:textId="77777777" w:rsidR="007A7EB6" w:rsidRDefault="007A7EB6" w:rsidP="007A7EB6">
      <w:pPr>
        <w:rPr>
          <w:rFonts w:ascii="Verdana" w:hAnsi="Verdana"/>
        </w:rPr>
      </w:pPr>
      <w:proofErr w:type="spellStart"/>
      <w:r>
        <w:rPr>
          <w:rFonts w:ascii="Verdana" w:hAnsi="Verdana"/>
        </w:rPr>
        <w:t>Eg</w:t>
      </w:r>
      <w:proofErr w:type="spellEnd"/>
      <w:r>
        <w:rPr>
          <w:rFonts w:ascii="Verdana" w:hAnsi="Verdana"/>
        </w:rPr>
        <w:t>:</w:t>
      </w:r>
    </w:p>
    <w:p w14:paraId="1EA0CBD0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&lt;!DOCTYPE html&gt;</w:t>
      </w:r>
    </w:p>
    <w:p w14:paraId="19B7A1A3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&lt;html&gt;</w:t>
      </w:r>
    </w:p>
    <w:p w14:paraId="34C0B119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&lt;body&gt;</w:t>
      </w:r>
    </w:p>
    <w:p w14:paraId="5F56DF7A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Floor of 4.6 is: &lt;span id="p4"&gt;&lt;/span&gt;    </w:t>
      </w:r>
    </w:p>
    <w:p w14:paraId="22C82B88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&lt;script&gt;    </w:t>
      </w:r>
    </w:p>
    <w:p w14:paraId="743ABC92" w14:textId="77777777" w:rsidR="007A7EB6" w:rsidRPr="007A7EB6" w:rsidRDefault="007A7EB6" w:rsidP="007A7EB6">
      <w:pPr>
        <w:rPr>
          <w:rFonts w:ascii="Verdana" w:hAnsi="Verdana"/>
        </w:rPr>
      </w:pPr>
      <w:proofErr w:type="spellStart"/>
      <w:proofErr w:type="gramStart"/>
      <w:r w:rsidRPr="007A7EB6">
        <w:rPr>
          <w:rFonts w:ascii="Verdana" w:hAnsi="Verdana"/>
        </w:rPr>
        <w:t>document.getElementById</w:t>
      </w:r>
      <w:proofErr w:type="spellEnd"/>
      <w:proofErr w:type="gramEnd"/>
      <w:r w:rsidRPr="007A7EB6">
        <w:rPr>
          <w:rFonts w:ascii="Verdana" w:hAnsi="Verdana"/>
        </w:rPr>
        <w:t>('p4').</w:t>
      </w:r>
      <w:proofErr w:type="spellStart"/>
      <w:r w:rsidRPr="007A7EB6">
        <w:rPr>
          <w:rFonts w:ascii="Verdana" w:hAnsi="Verdana"/>
        </w:rPr>
        <w:t>innerHTML</w:t>
      </w:r>
      <w:proofErr w:type="spellEnd"/>
      <w:r w:rsidRPr="007A7EB6">
        <w:rPr>
          <w:rFonts w:ascii="Verdana" w:hAnsi="Verdana"/>
        </w:rPr>
        <w:t>=</w:t>
      </w:r>
      <w:proofErr w:type="spellStart"/>
      <w:r w:rsidRPr="007A7EB6">
        <w:rPr>
          <w:rFonts w:ascii="Verdana" w:hAnsi="Verdana"/>
        </w:rPr>
        <w:t>Math.floor</w:t>
      </w:r>
      <w:proofErr w:type="spellEnd"/>
      <w:r w:rsidRPr="007A7EB6">
        <w:rPr>
          <w:rFonts w:ascii="Verdana" w:hAnsi="Verdana"/>
        </w:rPr>
        <w:t xml:space="preserve">(4.6);    </w:t>
      </w:r>
    </w:p>
    <w:p w14:paraId="0C6127C6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&lt;/script&gt;  </w:t>
      </w:r>
    </w:p>
    <w:p w14:paraId="063F9ECA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&lt;/body&gt;</w:t>
      </w:r>
    </w:p>
    <w:p w14:paraId="51BB6647" w14:textId="77777777" w:rsid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&lt;/html&gt;</w:t>
      </w:r>
    </w:p>
    <w:p w14:paraId="1D4F82CB" w14:textId="77777777" w:rsidR="007A7EB6" w:rsidRDefault="007A7EB6" w:rsidP="007A7EB6">
      <w:pPr>
        <w:rPr>
          <w:rFonts w:ascii="Verdana" w:hAnsi="Verdana"/>
        </w:rPr>
      </w:pPr>
    </w:p>
    <w:p w14:paraId="0E5966CA" w14:textId="77777777" w:rsidR="007A7EB6" w:rsidRDefault="007A7EB6" w:rsidP="007A7EB6">
      <w:pPr>
        <w:rPr>
          <w:rFonts w:ascii="Verdana" w:hAnsi="Verdana"/>
        </w:rPr>
      </w:pPr>
      <w:proofErr w:type="spellStart"/>
      <w:r>
        <w:rPr>
          <w:rFonts w:ascii="Verdana" w:hAnsi="Verdana"/>
        </w:rPr>
        <w:t>Eg</w:t>
      </w:r>
      <w:proofErr w:type="spellEnd"/>
      <w:r>
        <w:rPr>
          <w:rFonts w:ascii="Verdana" w:hAnsi="Verdana"/>
        </w:rPr>
        <w:t>:</w:t>
      </w:r>
    </w:p>
    <w:p w14:paraId="16C8F9F9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&lt;!DOCTYPE html&gt;</w:t>
      </w:r>
    </w:p>
    <w:p w14:paraId="372A8DD7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&lt;html&gt;</w:t>
      </w:r>
    </w:p>
    <w:p w14:paraId="76903669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&lt;body&gt;</w:t>
      </w:r>
    </w:p>
    <w:p w14:paraId="15845B06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Ceil of 4.6 is: &lt;span id="p5"&gt;&lt;/span&gt;    </w:t>
      </w:r>
    </w:p>
    <w:p w14:paraId="11A4B8D8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&lt;script&gt;    </w:t>
      </w:r>
    </w:p>
    <w:p w14:paraId="7753EAC4" w14:textId="77777777" w:rsidR="007A7EB6" w:rsidRPr="007A7EB6" w:rsidRDefault="007A7EB6" w:rsidP="007A7EB6">
      <w:pPr>
        <w:rPr>
          <w:rFonts w:ascii="Verdana" w:hAnsi="Verdana"/>
        </w:rPr>
      </w:pPr>
      <w:proofErr w:type="spellStart"/>
      <w:proofErr w:type="gramStart"/>
      <w:r w:rsidRPr="007A7EB6">
        <w:rPr>
          <w:rFonts w:ascii="Verdana" w:hAnsi="Verdana"/>
        </w:rPr>
        <w:t>document.getElementById</w:t>
      </w:r>
      <w:proofErr w:type="spellEnd"/>
      <w:proofErr w:type="gramEnd"/>
      <w:r w:rsidRPr="007A7EB6">
        <w:rPr>
          <w:rFonts w:ascii="Verdana" w:hAnsi="Verdana"/>
        </w:rPr>
        <w:t>('p5').</w:t>
      </w:r>
      <w:proofErr w:type="spellStart"/>
      <w:r w:rsidRPr="007A7EB6">
        <w:rPr>
          <w:rFonts w:ascii="Verdana" w:hAnsi="Verdana"/>
        </w:rPr>
        <w:t>innerHTML</w:t>
      </w:r>
      <w:proofErr w:type="spellEnd"/>
      <w:r w:rsidRPr="007A7EB6">
        <w:rPr>
          <w:rFonts w:ascii="Verdana" w:hAnsi="Verdana"/>
        </w:rPr>
        <w:t>=</w:t>
      </w:r>
      <w:proofErr w:type="spellStart"/>
      <w:r w:rsidRPr="007A7EB6">
        <w:rPr>
          <w:rFonts w:ascii="Verdana" w:hAnsi="Verdana"/>
        </w:rPr>
        <w:t>Math.ceil</w:t>
      </w:r>
      <w:proofErr w:type="spellEnd"/>
      <w:r w:rsidRPr="007A7EB6">
        <w:rPr>
          <w:rFonts w:ascii="Verdana" w:hAnsi="Verdana"/>
        </w:rPr>
        <w:t xml:space="preserve">(4.6);    </w:t>
      </w:r>
    </w:p>
    <w:p w14:paraId="69625929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&lt;/script&gt;    </w:t>
      </w:r>
    </w:p>
    <w:p w14:paraId="7D0372C0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&lt;/body&gt;</w:t>
      </w:r>
    </w:p>
    <w:p w14:paraId="08562F6E" w14:textId="77777777" w:rsid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&lt;/html&gt;</w:t>
      </w:r>
    </w:p>
    <w:p w14:paraId="6D665637" w14:textId="77777777" w:rsidR="007A7EB6" w:rsidRDefault="007A7EB6" w:rsidP="007A7EB6">
      <w:pPr>
        <w:rPr>
          <w:rFonts w:ascii="Verdana" w:hAnsi="Verdana"/>
        </w:rPr>
      </w:pPr>
    </w:p>
    <w:p w14:paraId="0A067239" w14:textId="77777777" w:rsidR="007A7EB6" w:rsidRDefault="007A7EB6" w:rsidP="007A7EB6">
      <w:pPr>
        <w:rPr>
          <w:rFonts w:ascii="Verdana" w:hAnsi="Verdana"/>
        </w:rPr>
      </w:pPr>
    </w:p>
    <w:p w14:paraId="34589A19" w14:textId="77777777" w:rsidR="007A7EB6" w:rsidRDefault="007A7EB6" w:rsidP="007A7EB6">
      <w:pPr>
        <w:rPr>
          <w:rFonts w:ascii="Verdana" w:hAnsi="Verdana"/>
        </w:rPr>
      </w:pPr>
    </w:p>
    <w:p w14:paraId="461C7D0F" w14:textId="77777777" w:rsidR="007A7EB6" w:rsidRDefault="007A7EB6" w:rsidP="007A7EB6">
      <w:pPr>
        <w:rPr>
          <w:rFonts w:ascii="Verdana" w:hAnsi="Verdana"/>
        </w:rPr>
      </w:pPr>
    </w:p>
    <w:p w14:paraId="4DF68955" w14:textId="77777777" w:rsidR="007A7EB6" w:rsidRDefault="007A7EB6" w:rsidP="007A7EB6">
      <w:pPr>
        <w:rPr>
          <w:rFonts w:ascii="Verdana" w:hAnsi="Verdana"/>
        </w:rPr>
      </w:pPr>
    </w:p>
    <w:p w14:paraId="05FF5667" w14:textId="77777777" w:rsidR="007A7EB6" w:rsidRDefault="007A7EB6" w:rsidP="007A7EB6">
      <w:pPr>
        <w:rPr>
          <w:rFonts w:ascii="Verdana" w:hAnsi="Verdana"/>
        </w:rPr>
      </w:pPr>
    </w:p>
    <w:p w14:paraId="2FA25CB3" w14:textId="77777777" w:rsidR="007A7EB6" w:rsidRDefault="007A7EB6" w:rsidP="007A7EB6">
      <w:pPr>
        <w:rPr>
          <w:rFonts w:ascii="Verdana" w:hAnsi="Verdana"/>
        </w:rPr>
      </w:pPr>
      <w:proofErr w:type="spellStart"/>
      <w:r>
        <w:rPr>
          <w:rFonts w:ascii="Verdana" w:hAnsi="Verdana"/>
        </w:rPr>
        <w:t>Eg</w:t>
      </w:r>
      <w:proofErr w:type="spellEnd"/>
      <w:r>
        <w:rPr>
          <w:rFonts w:ascii="Verdana" w:hAnsi="Verdana"/>
        </w:rPr>
        <w:t>:</w:t>
      </w:r>
    </w:p>
    <w:p w14:paraId="02CB0A1C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&lt;!DOCTYPE html&gt;</w:t>
      </w:r>
    </w:p>
    <w:p w14:paraId="424F87CC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&lt;html&gt;</w:t>
      </w:r>
    </w:p>
    <w:p w14:paraId="00197CB9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&lt;body&gt;</w:t>
      </w:r>
    </w:p>
    <w:p w14:paraId="6CD286FE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Round of 4.3 is: &lt;span id="p6"&gt;&lt;/span&gt;&lt;</w:t>
      </w:r>
      <w:proofErr w:type="spellStart"/>
      <w:r w:rsidRPr="007A7EB6">
        <w:rPr>
          <w:rFonts w:ascii="Verdana" w:hAnsi="Verdana"/>
        </w:rPr>
        <w:t>br</w:t>
      </w:r>
      <w:proofErr w:type="spellEnd"/>
      <w:r w:rsidRPr="007A7EB6">
        <w:rPr>
          <w:rFonts w:ascii="Verdana" w:hAnsi="Verdana"/>
        </w:rPr>
        <w:t xml:space="preserve">&gt;    </w:t>
      </w:r>
    </w:p>
    <w:p w14:paraId="6391AA8B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Round of 4.7 is: &lt;span id="p7"&gt;&lt;/span&gt;    </w:t>
      </w:r>
    </w:p>
    <w:p w14:paraId="6648901A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&lt;script&gt;    </w:t>
      </w:r>
    </w:p>
    <w:p w14:paraId="08CD2E15" w14:textId="77777777" w:rsidR="007A7EB6" w:rsidRPr="007A7EB6" w:rsidRDefault="007A7EB6" w:rsidP="007A7EB6">
      <w:pPr>
        <w:rPr>
          <w:rFonts w:ascii="Verdana" w:hAnsi="Verdana"/>
        </w:rPr>
      </w:pPr>
      <w:proofErr w:type="spellStart"/>
      <w:proofErr w:type="gramStart"/>
      <w:r w:rsidRPr="007A7EB6">
        <w:rPr>
          <w:rFonts w:ascii="Verdana" w:hAnsi="Verdana"/>
        </w:rPr>
        <w:t>document.getElementById</w:t>
      </w:r>
      <w:proofErr w:type="spellEnd"/>
      <w:proofErr w:type="gramEnd"/>
      <w:r w:rsidRPr="007A7EB6">
        <w:rPr>
          <w:rFonts w:ascii="Verdana" w:hAnsi="Verdana"/>
        </w:rPr>
        <w:t>('p6').</w:t>
      </w:r>
      <w:proofErr w:type="spellStart"/>
      <w:r w:rsidRPr="007A7EB6">
        <w:rPr>
          <w:rFonts w:ascii="Verdana" w:hAnsi="Verdana"/>
        </w:rPr>
        <w:t>innerHTML</w:t>
      </w:r>
      <w:proofErr w:type="spellEnd"/>
      <w:r w:rsidRPr="007A7EB6">
        <w:rPr>
          <w:rFonts w:ascii="Verdana" w:hAnsi="Verdana"/>
        </w:rPr>
        <w:t>=</w:t>
      </w:r>
      <w:proofErr w:type="spellStart"/>
      <w:r w:rsidRPr="007A7EB6">
        <w:rPr>
          <w:rFonts w:ascii="Verdana" w:hAnsi="Verdana"/>
        </w:rPr>
        <w:t>Math.round</w:t>
      </w:r>
      <w:proofErr w:type="spellEnd"/>
      <w:r w:rsidRPr="007A7EB6">
        <w:rPr>
          <w:rFonts w:ascii="Verdana" w:hAnsi="Verdana"/>
        </w:rPr>
        <w:t xml:space="preserve">(4.3);   </w:t>
      </w:r>
    </w:p>
    <w:p w14:paraId="426DA00A" w14:textId="77777777" w:rsidR="007A7EB6" w:rsidRPr="007A7EB6" w:rsidRDefault="007A7EB6" w:rsidP="007A7EB6">
      <w:pPr>
        <w:rPr>
          <w:rFonts w:ascii="Verdana" w:hAnsi="Verdana"/>
        </w:rPr>
      </w:pPr>
      <w:proofErr w:type="spellStart"/>
      <w:proofErr w:type="gramStart"/>
      <w:r w:rsidRPr="007A7EB6">
        <w:rPr>
          <w:rFonts w:ascii="Verdana" w:hAnsi="Verdana"/>
        </w:rPr>
        <w:t>document.getElementById</w:t>
      </w:r>
      <w:proofErr w:type="spellEnd"/>
      <w:proofErr w:type="gramEnd"/>
      <w:r w:rsidRPr="007A7EB6">
        <w:rPr>
          <w:rFonts w:ascii="Verdana" w:hAnsi="Verdana"/>
        </w:rPr>
        <w:t>('p7').</w:t>
      </w:r>
      <w:proofErr w:type="spellStart"/>
      <w:r w:rsidRPr="007A7EB6">
        <w:rPr>
          <w:rFonts w:ascii="Verdana" w:hAnsi="Verdana"/>
        </w:rPr>
        <w:t>innerHTML</w:t>
      </w:r>
      <w:proofErr w:type="spellEnd"/>
      <w:r w:rsidRPr="007A7EB6">
        <w:rPr>
          <w:rFonts w:ascii="Verdana" w:hAnsi="Verdana"/>
        </w:rPr>
        <w:t>=</w:t>
      </w:r>
      <w:proofErr w:type="spellStart"/>
      <w:r w:rsidRPr="007A7EB6">
        <w:rPr>
          <w:rFonts w:ascii="Verdana" w:hAnsi="Verdana"/>
        </w:rPr>
        <w:t>Math.round</w:t>
      </w:r>
      <w:proofErr w:type="spellEnd"/>
      <w:r w:rsidRPr="007A7EB6">
        <w:rPr>
          <w:rFonts w:ascii="Verdana" w:hAnsi="Verdana"/>
        </w:rPr>
        <w:t xml:space="preserve">(4.7);    </w:t>
      </w:r>
    </w:p>
    <w:p w14:paraId="02A17342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&lt;/script&gt;    </w:t>
      </w:r>
    </w:p>
    <w:p w14:paraId="06CF535E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&lt;/body&gt;</w:t>
      </w:r>
    </w:p>
    <w:p w14:paraId="5ABDECF4" w14:textId="77777777" w:rsidR="007A7EB6" w:rsidRDefault="007A7EB6" w:rsidP="007A7EB6">
      <w:pPr>
        <w:pBdr>
          <w:bottom w:val="single" w:sz="6" w:space="1" w:color="auto"/>
        </w:pBdr>
        <w:rPr>
          <w:rFonts w:ascii="Verdana" w:hAnsi="Verdana"/>
        </w:rPr>
      </w:pPr>
      <w:r w:rsidRPr="007A7EB6">
        <w:rPr>
          <w:rFonts w:ascii="Verdana" w:hAnsi="Verdana"/>
        </w:rPr>
        <w:t>&lt;/html&gt;</w:t>
      </w:r>
    </w:p>
    <w:p w14:paraId="43383921" w14:textId="77777777" w:rsidR="007A7EB6" w:rsidRDefault="007A7EB6" w:rsidP="007A7EB6">
      <w:pPr>
        <w:rPr>
          <w:rFonts w:ascii="Verdana" w:hAnsi="Verdana"/>
        </w:rPr>
      </w:pPr>
      <w:proofErr w:type="spellStart"/>
      <w:r>
        <w:rPr>
          <w:rFonts w:ascii="Verdana" w:hAnsi="Verdana"/>
        </w:rPr>
        <w:t>Eg</w:t>
      </w:r>
      <w:proofErr w:type="spellEnd"/>
      <w:r>
        <w:rPr>
          <w:rFonts w:ascii="Verdana" w:hAnsi="Verdana"/>
        </w:rPr>
        <w:t>:</w:t>
      </w:r>
    </w:p>
    <w:p w14:paraId="5EF47224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&lt;!DOCTYPE html&gt;</w:t>
      </w:r>
    </w:p>
    <w:p w14:paraId="62CBB009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&lt;html&gt;</w:t>
      </w:r>
    </w:p>
    <w:p w14:paraId="3B2D24C2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&lt;body&gt;</w:t>
      </w:r>
    </w:p>
    <w:p w14:paraId="4DE7F7FF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Absolute value of -4 is: &lt;span id="p8"&gt;&lt;/span&gt;      </w:t>
      </w:r>
    </w:p>
    <w:p w14:paraId="5721E374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&lt;script&gt;      </w:t>
      </w:r>
    </w:p>
    <w:p w14:paraId="4A1FAF9C" w14:textId="77777777" w:rsidR="007A7EB6" w:rsidRPr="007A7EB6" w:rsidRDefault="007A7EB6" w:rsidP="007A7EB6">
      <w:pPr>
        <w:rPr>
          <w:rFonts w:ascii="Verdana" w:hAnsi="Verdana"/>
        </w:rPr>
      </w:pPr>
      <w:proofErr w:type="spellStart"/>
      <w:proofErr w:type="gramStart"/>
      <w:r w:rsidRPr="007A7EB6">
        <w:rPr>
          <w:rFonts w:ascii="Verdana" w:hAnsi="Verdana"/>
        </w:rPr>
        <w:t>document.getElementById</w:t>
      </w:r>
      <w:proofErr w:type="spellEnd"/>
      <w:proofErr w:type="gramEnd"/>
      <w:r w:rsidRPr="007A7EB6">
        <w:rPr>
          <w:rFonts w:ascii="Verdana" w:hAnsi="Verdana"/>
        </w:rPr>
        <w:t>('p8').</w:t>
      </w:r>
      <w:proofErr w:type="spellStart"/>
      <w:r w:rsidRPr="007A7EB6">
        <w:rPr>
          <w:rFonts w:ascii="Verdana" w:hAnsi="Verdana"/>
        </w:rPr>
        <w:t>innerHTML</w:t>
      </w:r>
      <w:proofErr w:type="spellEnd"/>
      <w:r w:rsidRPr="007A7EB6">
        <w:rPr>
          <w:rFonts w:ascii="Verdana" w:hAnsi="Verdana"/>
        </w:rPr>
        <w:t>=</w:t>
      </w:r>
      <w:proofErr w:type="spellStart"/>
      <w:r w:rsidRPr="007A7EB6">
        <w:rPr>
          <w:rFonts w:ascii="Verdana" w:hAnsi="Verdana"/>
        </w:rPr>
        <w:t>Math.abs</w:t>
      </w:r>
      <w:proofErr w:type="spellEnd"/>
      <w:r w:rsidRPr="007A7EB6">
        <w:rPr>
          <w:rFonts w:ascii="Verdana" w:hAnsi="Verdana"/>
        </w:rPr>
        <w:t xml:space="preserve">(-4);      </w:t>
      </w:r>
    </w:p>
    <w:p w14:paraId="3CA0BEAD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 xml:space="preserve">&lt;/script&gt; </w:t>
      </w:r>
    </w:p>
    <w:p w14:paraId="7DBFC5DD" w14:textId="77777777" w:rsidR="007A7EB6" w:rsidRPr="007A7EB6" w:rsidRDefault="007A7EB6" w:rsidP="007A7EB6">
      <w:pPr>
        <w:rPr>
          <w:rFonts w:ascii="Verdana" w:hAnsi="Verdana"/>
        </w:rPr>
      </w:pPr>
      <w:r w:rsidRPr="007A7EB6">
        <w:rPr>
          <w:rFonts w:ascii="Verdana" w:hAnsi="Verdana"/>
        </w:rPr>
        <w:t>&lt;/body&gt;</w:t>
      </w:r>
    </w:p>
    <w:p w14:paraId="4116B961" w14:textId="77777777" w:rsidR="007A7EB6" w:rsidRDefault="007A7EB6" w:rsidP="007A7EB6">
      <w:pPr>
        <w:pBdr>
          <w:bottom w:val="single" w:sz="6" w:space="1" w:color="auto"/>
        </w:pBdr>
        <w:rPr>
          <w:rFonts w:ascii="Verdana" w:hAnsi="Verdana"/>
        </w:rPr>
      </w:pPr>
      <w:r w:rsidRPr="007A7EB6">
        <w:rPr>
          <w:rFonts w:ascii="Verdana" w:hAnsi="Verdana"/>
        </w:rPr>
        <w:t>&lt;/html&gt;</w:t>
      </w:r>
    </w:p>
    <w:p w14:paraId="1FD28F17" w14:textId="77777777" w:rsidR="006F1E03" w:rsidRDefault="006F1E03" w:rsidP="007A7EB6">
      <w:pPr>
        <w:pBdr>
          <w:bottom w:val="single" w:sz="6" w:space="1" w:color="auto"/>
        </w:pBdr>
        <w:rPr>
          <w:rFonts w:ascii="Verdana" w:hAnsi="Verdana"/>
        </w:rPr>
      </w:pPr>
    </w:p>
    <w:p w14:paraId="6BC81874" w14:textId="77777777" w:rsidR="006F1E03" w:rsidRPr="007A7EB6" w:rsidRDefault="006F1E03" w:rsidP="006F1E03">
      <w:pPr>
        <w:rPr>
          <w:rFonts w:ascii="Verdana" w:hAnsi="Verdana"/>
        </w:rPr>
      </w:pPr>
      <w:r w:rsidRPr="007A7EB6">
        <w:rPr>
          <w:rFonts w:ascii="Verdana" w:hAnsi="Verdana"/>
        </w:rPr>
        <w:t>&lt;!DOCTYPE html&gt;</w:t>
      </w:r>
    </w:p>
    <w:p w14:paraId="765F15B2" w14:textId="77777777" w:rsidR="006F1E03" w:rsidRPr="007A7EB6" w:rsidRDefault="006F1E03" w:rsidP="006F1E03">
      <w:pPr>
        <w:rPr>
          <w:rFonts w:ascii="Verdana" w:hAnsi="Verdana"/>
        </w:rPr>
      </w:pPr>
      <w:r w:rsidRPr="007A7EB6">
        <w:rPr>
          <w:rFonts w:ascii="Verdana" w:hAnsi="Verdana"/>
        </w:rPr>
        <w:t>&lt;html&gt;</w:t>
      </w:r>
    </w:p>
    <w:p w14:paraId="38D03BBC" w14:textId="77777777" w:rsidR="006F1E03" w:rsidRPr="006F1E03" w:rsidRDefault="006F1E03" w:rsidP="006F1E03">
      <w:pPr>
        <w:rPr>
          <w:rFonts w:ascii="Verdana" w:hAnsi="Verdana"/>
        </w:rPr>
      </w:pPr>
      <w:r w:rsidRPr="006F1E03">
        <w:rPr>
          <w:rFonts w:ascii="Verdana" w:hAnsi="Verdana"/>
        </w:rPr>
        <w:lastRenderedPageBreak/>
        <w:t>&lt;script type="text/</w:t>
      </w:r>
      <w:proofErr w:type="spellStart"/>
      <w:r w:rsidRPr="006F1E03">
        <w:rPr>
          <w:rFonts w:ascii="Verdana" w:hAnsi="Verdana"/>
        </w:rPr>
        <w:t>javascript</w:t>
      </w:r>
      <w:proofErr w:type="spellEnd"/>
      <w:r w:rsidRPr="006F1E03">
        <w:rPr>
          <w:rFonts w:ascii="Verdana" w:hAnsi="Verdana"/>
        </w:rPr>
        <w:t xml:space="preserve">"&gt;  </w:t>
      </w:r>
    </w:p>
    <w:p w14:paraId="27906EB2" w14:textId="77777777" w:rsidR="006F1E03" w:rsidRPr="006F1E03" w:rsidRDefault="006F1E03" w:rsidP="006F1E03">
      <w:pPr>
        <w:rPr>
          <w:rFonts w:ascii="Verdana" w:hAnsi="Verdana"/>
        </w:rPr>
      </w:pPr>
      <w:r w:rsidRPr="006F1E03">
        <w:rPr>
          <w:rFonts w:ascii="Verdana" w:hAnsi="Verdana"/>
        </w:rPr>
        <w:t xml:space="preserve">function </w:t>
      </w:r>
      <w:proofErr w:type="spellStart"/>
      <w:proofErr w:type="gramStart"/>
      <w:r w:rsidRPr="006F1E03">
        <w:rPr>
          <w:rFonts w:ascii="Verdana" w:hAnsi="Verdana"/>
        </w:rPr>
        <w:t>msg</w:t>
      </w:r>
      <w:proofErr w:type="spellEnd"/>
      <w:r w:rsidRPr="006F1E03">
        <w:rPr>
          <w:rFonts w:ascii="Verdana" w:hAnsi="Verdana"/>
        </w:rPr>
        <w:t>(</w:t>
      </w:r>
      <w:proofErr w:type="gramEnd"/>
      <w:r w:rsidRPr="006F1E03">
        <w:rPr>
          <w:rFonts w:ascii="Verdana" w:hAnsi="Verdana"/>
        </w:rPr>
        <w:t xml:space="preserve">){  </w:t>
      </w:r>
    </w:p>
    <w:p w14:paraId="6AF35C82" w14:textId="77777777" w:rsidR="006F1E03" w:rsidRPr="006F1E03" w:rsidRDefault="006F1E03" w:rsidP="006F1E03">
      <w:pPr>
        <w:rPr>
          <w:rFonts w:ascii="Verdana" w:hAnsi="Verdana"/>
        </w:rPr>
      </w:pPr>
      <w:r w:rsidRPr="006F1E03">
        <w:rPr>
          <w:rFonts w:ascii="Verdana" w:hAnsi="Verdana"/>
        </w:rPr>
        <w:t xml:space="preserve"> </w:t>
      </w:r>
      <w:proofErr w:type="gramStart"/>
      <w:r w:rsidRPr="006F1E03">
        <w:rPr>
          <w:rFonts w:ascii="Verdana" w:hAnsi="Verdana"/>
        </w:rPr>
        <w:t>alert(</w:t>
      </w:r>
      <w:proofErr w:type="gramEnd"/>
      <w:r w:rsidRPr="006F1E03">
        <w:rPr>
          <w:rFonts w:ascii="Verdana" w:hAnsi="Verdana"/>
        </w:rPr>
        <w:t xml:space="preserve">"Hello Alert Box");  </w:t>
      </w:r>
    </w:p>
    <w:p w14:paraId="1530C9C3" w14:textId="77777777" w:rsidR="006F1E03" w:rsidRDefault="006F1E03" w:rsidP="006F1E03">
      <w:pPr>
        <w:rPr>
          <w:rFonts w:ascii="Verdana" w:hAnsi="Verdana"/>
        </w:rPr>
      </w:pPr>
      <w:r w:rsidRPr="006F1E03">
        <w:rPr>
          <w:rFonts w:ascii="Verdana" w:hAnsi="Verdana"/>
        </w:rPr>
        <w:t xml:space="preserve">}  </w:t>
      </w:r>
    </w:p>
    <w:p w14:paraId="0BB8EBED" w14:textId="77777777" w:rsidR="006F1E03" w:rsidRDefault="006F1E03" w:rsidP="006F1E03">
      <w:pPr>
        <w:rPr>
          <w:rFonts w:ascii="Verdana" w:hAnsi="Verdana"/>
        </w:rPr>
      </w:pPr>
    </w:p>
    <w:p w14:paraId="503F8B69" w14:textId="77777777" w:rsidR="006F1E03" w:rsidRPr="006F1E03" w:rsidRDefault="006F1E03" w:rsidP="006F1E03">
      <w:pPr>
        <w:rPr>
          <w:rFonts w:ascii="Verdana" w:hAnsi="Verdana"/>
        </w:rPr>
      </w:pPr>
      <w:r w:rsidRPr="006F1E03">
        <w:rPr>
          <w:rFonts w:ascii="Verdana" w:hAnsi="Verdana"/>
        </w:rPr>
        <w:t>function msg</w:t>
      </w:r>
      <w:r>
        <w:rPr>
          <w:rFonts w:ascii="Verdana" w:hAnsi="Verdana"/>
        </w:rPr>
        <w:t>1</w:t>
      </w:r>
      <w:proofErr w:type="gramStart"/>
      <w:r w:rsidRPr="006F1E03">
        <w:rPr>
          <w:rFonts w:ascii="Verdana" w:hAnsi="Verdana"/>
        </w:rPr>
        <w:t>(){</w:t>
      </w:r>
      <w:proofErr w:type="gramEnd"/>
      <w:r w:rsidRPr="006F1E03">
        <w:rPr>
          <w:rFonts w:ascii="Verdana" w:hAnsi="Verdana"/>
        </w:rPr>
        <w:t xml:space="preserve">  </w:t>
      </w:r>
    </w:p>
    <w:p w14:paraId="30D40A58" w14:textId="77777777" w:rsidR="006F1E03" w:rsidRPr="006F1E03" w:rsidRDefault="006F1E03" w:rsidP="006F1E03">
      <w:pPr>
        <w:rPr>
          <w:rFonts w:ascii="Verdana" w:hAnsi="Verdana"/>
        </w:rPr>
      </w:pPr>
      <w:r w:rsidRPr="006F1E03">
        <w:rPr>
          <w:rFonts w:ascii="Verdana" w:hAnsi="Verdana"/>
        </w:rPr>
        <w:t xml:space="preserve">var v= </w:t>
      </w:r>
      <w:proofErr w:type="gramStart"/>
      <w:r w:rsidRPr="006F1E03">
        <w:rPr>
          <w:rFonts w:ascii="Verdana" w:hAnsi="Verdana"/>
        </w:rPr>
        <w:t>confirm(</w:t>
      </w:r>
      <w:proofErr w:type="gramEnd"/>
      <w:r w:rsidRPr="006F1E03">
        <w:rPr>
          <w:rFonts w:ascii="Verdana" w:hAnsi="Verdana"/>
        </w:rPr>
        <w:t xml:space="preserve">"Are u sure?");  </w:t>
      </w:r>
    </w:p>
    <w:p w14:paraId="519DAB95" w14:textId="77777777" w:rsidR="006F1E03" w:rsidRPr="006F1E03" w:rsidRDefault="006F1E03" w:rsidP="006F1E03">
      <w:pPr>
        <w:rPr>
          <w:rFonts w:ascii="Verdana" w:hAnsi="Verdana"/>
        </w:rPr>
      </w:pPr>
      <w:r w:rsidRPr="006F1E03">
        <w:rPr>
          <w:rFonts w:ascii="Verdana" w:hAnsi="Verdana"/>
        </w:rPr>
        <w:t>if(v==</w:t>
      </w:r>
      <w:proofErr w:type="gramStart"/>
      <w:r w:rsidRPr="006F1E03">
        <w:rPr>
          <w:rFonts w:ascii="Verdana" w:hAnsi="Verdana"/>
        </w:rPr>
        <w:t>true){</w:t>
      </w:r>
      <w:proofErr w:type="gramEnd"/>
      <w:r w:rsidRPr="006F1E03">
        <w:rPr>
          <w:rFonts w:ascii="Verdana" w:hAnsi="Verdana"/>
        </w:rPr>
        <w:t xml:space="preserve">  </w:t>
      </w:r>
    </w:p>
    <w:p w14:paraId="28CC5643" w14:textId="77777777" w:rsidR="006F1E03" w:rsidRPr="006F1E03" w:rsidRDefault="006F1E03" w:rsidP="006F1E03">
      <w:pPr>
        <w:rPr>
          <w:rFonts w:ascii="Verdana" w:hAnsi="Verdana"/>
        </w:rPr>
      </w:pPr>
      <w:r w:rsidRPr="006F1E03">
        <w:rPr>
          <w:rFonts w:ascii="Verdana" w:hAnsi="Verdana"/>
        </w:rPr>
        <w:t xml:space="preserve">alert("ok");  </w:t>
      </w:r>
    </w:p>
    <w:p w14:paraId="421607BB" w14:textId="77777777" w:rsidR="006F1E03" w:rsidRPr="006F1E03" w:rsidRDefault="006F1E03" w:rsidP="006F1E03">
      <w:pPr>
        <w:rPr>
          <w:rFonts w:ascii="Verdana" w:hAnsi="Verdana"/>
        </w:rPr>
      </w:pPr>
      <w:r w:rsidRPr="006F1E03">
        <w:rPr>
          <w:rFonts w:ascii="Verdana" w:hAnsi="Verdana"/>
        </w:rPr>
        <w:t xml:space="preserve">}  </w:t>
      </w:r>
    </w:p>
    <w:p w14:paraId="62335E08" w14:textId="77777777" w:rsidR="006F1E03" w:rsidRPr="006F1E03" w:rsidRDefault="006F1E03" w:rsidP="006F1E03">
      <w:pPr>
        <w:rPr>
          <w:rFonts w:ascii="Verdana" w:hAnsi="Verdana"/>
        </w:rPr>
      </w:pPr>
      <w:proofErr w:type="gramStart"/>
      <w:r w:rsidRPr="006F1E03">
        <w:rPr>
          <w:rFonts w:ascii="Verdana" w:hAnsi="Verdana"/>
        </w:rPr>
        <w:t>else{</w:t>
      </w:r>
      <w:proofErr w:type="gramEnd"/>
      <w:r w:rsidRPr="006F1E03">
        <w:rPr>
          <w:rFonts w:ascii="Verdana" w:hAnsi="Verdana"/>
        </w:rPr>
        <w:t xml:space="preserve">  </w:t>
      </w:r>
    </w:p>
    <w:p w14:paraId="67AB5596" w14:textId="77777777" w:rsidR="006F1E03" w:rsidRPr="006F1E03" w:rsidRDefault="006F1E03" w:rsidP="006F1E03">
      <w:pPr>
        <w:rPr>
          <w:rFonts w:ascii="Verdana" w:hAnsi="Verdana"/>
        </w:rPr>
      </w:pPr>
      <w:r w:rsidRPr="006F1E03">
        <w:rPr>
          <w:rFonts w:ascii="Verdana" w:hAnsi="Verdana"/>
        </w:rPr>
        <w:t xml:space="preserve">alert("cancel");  </w:t>
      </w:r>
    </w:p>
    <w:p w14:paraId="32FF3EEC" w14:textId="77777777" w:rsidR="006F1E03" w:rsidRDefault="006F1E03" w:rsidP="006F1E03">
      <w:pPr>
        <w:rPr>
          <w:rFonts w:ascii="Verdana" w:hAnsi="Verdana"/>
        </w:rPr>
      </w:pPr>
      <w:r w:rsidRPr="006F1E03">
        <w:rPr>
          <w:rFonts w:ascii="Verdana" w:hAnsi="Verdana"/>
        </w:rPr>
        <w:t xml:space="preserve">}  </w:t>
      </w:r>
    </w:p>
    <w:p w14:paraId="051DBF00" w14:textId="77777777" w:rsidR="00124EAF" w:rsidRPr="006F1E03" w:rsidRDefault="00124EAF" w:rsidP="006F1E03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61351F9E" w14:textId="77777777" w:rsidR="006F1E03" w:rsidRPr="006F1E03" w:rsidRDefault="006F1E03" w:rsidP="006F1E03">
      <w:pPr>
        <w:rPr>
          <w:rFonts w:ascii="Verdana" w:hAnsi="Verdana"/>
        </w:rPr>
      </w:pPr>
      <w:r w:rsidRPr="006F1E03">
        <w:rPr>
          <w:rFonts w:ascii="Verdana" w:hAnsi="Verdana"/>
        </w:rPr>
        <w:t xml:space="preserve">  function msg</w:t>
      </w:r>
      <w:r>
        <w:rPr>
          <w:rFonts w:ascii="Verdana" w:hAnsi="Verdana"/>
        </w:rPr>
        <w:t>2</w:t>
      </w:r>
      <w:proofErr w:type="gramStart"/>
      <w:r w:rsidRPr="006F1E03">
        <w:rPr>
          <w:rFonts w:ascii="Verdana" w:hAnsi="Verdana"/>
        </w:rPr>
        <w:t>(){</w:t>
      </w:r>
      <w:proofErr w:type="gramEnd"/>
      <w:r w:rsidRPr="006F1E03">
        <w:rPr>
          <w:rFonts w:ascii="Verdana" w:hAnsi="Verdana"/>
        </w:rPr>
        <w:t xml:space="preserve">  </w:t>
      </w:r>
    </w:p>
    <w:p w14:paraId="4E0AC837" w14:textId="77777777" w:rsidR="006F1E03" w:rsidRPr="006F1E03" w:rsidRDefault="006F1E03" w:rsidP="006F1E03">
      <w:pPr>
        <w:rPr>
          <w:rFonts w:ascii="Verdana" w:hAnsi="Verdana"/>
        </w:rPr>
      </w:pPr>
      <w:r w:rsidRPr="006F1E03">
        <w:rPr>
          <w:rFonts w:ascii="Verdana" w:hAnsi="Verdana"/>
        </w:rPr>
        <w:t xml:space="preserve">var v= </w:t>
      </w:r>
      <w:proofErr w:type="gramStart"/>
      <w:r w:rsidRPr="006F1E03">
        <w:rPr>
          <w:rFonts w:ascii="Verdana" w:hAnsi="Verdana"/>
        </w:rPr>
        <w:t>prompt(</w:t>
      </w:r>
      <w:proofErr w:type="gramEnd"/>
      <w:r w:rsidRPr="006F1E03">
        <w:rPr>
          <w:rFonts w:ascii="Verdana" w:hAnsi="Verdana"/>
        </w:rPr>
        <w:t xml:space="preserve">"Who are you?");  </w:t>
      </w:r>
    </w:p>
    <w:p w14:paraId="0EAFBB54" w14:textId="77777777" w:rsidR="006F1E03" w:rsidRPr="006F1E03" w:rsidRDefault="006F1E03" w:rsidP="006F1E03">
      <w:pPr>
        <w:rPr>
          <w:rFonts w:ascii="Verdana" w:hAnsi="Verdana"/>
        </w:rPr>
      </w:pPr>
      <w:proofErr w:type="gramStart"/>
      <w:r w:rsidRPr="006F1E03">
        <w:rPr>
          <w:rFonts w:ascii="Verdana" w:hAnsi="Verdana"/>
        </w:rPr>
        <w:t>alert(</w:t>
      </w:r>
      <w:proofErr w:type="gramEnd"/>
      <w:r w:rsidRPr="006F1E03">
        <w:rPr>
          <w:rFonts w:ascii="Verdana" w:hAnsi="Verdana"/>
        </w:rPr>
        <w:t xml:space="preserve">"I am "+v);  </w:t>
      </w:r>
    </w:p>
    <w:p w14:paraId="06B234B9" w14:textId="77777777" w:rsidR="006F1E03" w:rsidRDefault="006F1E03" w:rsidP="006F1E03">
      <w:pPr>
        <w:rPr>
          <w:rFonts w:ascii="Verdana" w:hAnsi="Verdana"/>
        </w:rPr>
      </w:pPr>
      <w:r w:rsidRPr="006F1E03">
        <w:rPr>
          <w:rFonts w:ascii="Verdana" w:hAnsi="Verdana"/>
        </w:rPr>
        <w:t xml:space="preserve">}  </w:t>
      </w:r>
    </w:p>
    <w:p w14:paraId="7D9D6150" w14:textId="77777777" w:rsidR="006F1E03" w:rsidRPr="006F1E03" w:rsidRDefault="006F1E03" w:rsidP="006F1E03">
      <w:pPr>
        <w:rPr>
          <w:rFonts w:ascii="Verdana" w:hAnsi="Verdana"/>
        </w:rPr>
      </w:pPr>
      <w:r w:rsidRPr="006F1E03">
        <w:rPr>
          <w:rFonts w:ascii="Verdana" w:hAnsi="Verdana"/>
        </w:rPr>
        <w:t>function msg</w:t>
      </w:r>
      <w:r>
        <w:rPr>
          <w:rFonts w:ascii="Verdana" w:hAnsi="Verdana"/>
        </w:rPr>
        <w:t>3</w:t>
      </w:r>
      <w:proofErr w:type="gramStart"/>
      <w:r w:rsidRPr="006F1E03">
        <w:rPr>
          <w:rFonts w:ascii="Verdana" w:hAnsi="Verdana"/>
        </w:rPr>
        <w:t>(){</w:t>
      </w:r>
      <w:proofErr w:type="gramEnd"/>
      <w:r w:rsidRPr="006F1E03">
        <w:rPr>
          <w:rFonts w:ascii="Verdana" w:hAnsi="Verdana"/>
        </w:rPr>
        <w:t xml:space="preserve">  </w:t>
      </w:r>
    </w:p>
    <w:p w14:paraId="19AB3E8A" w14:textId="77777777" w:rsidR="006F1E03" w:rsidRPr="006F1E03" w:rsidRDefault="006F1E03" w:rsidP="006F1E03">
      <w:pPr>
        <w:rPr>
          <w:rFonts w:ascii="Verdana" w:hAnsi="Verdana"/>
        </w:rPr>
      </w:pPr>
      <w:r w:rsidRPr="006F1E03">
        <w:rPr>
          <w:rFonts w:ascii="Verdana" w:hAnsi="Verdana"/>
        </w:rPr>
        <w:t xml:space="preserve">open("http://www.javatpoint.com");  </w:t>
      </w:r>
    </w:p>
    <w:p w14:paraId="598AED01" w14:textId="77777777" w:rsidR="006F1E03" w:rsidRPr="006F1E03" w:rsidRDefault="006F1E03" w:rsidP="006F1E03">
      <w:pPr>
        <w:rPr>
          <w:rFonts w:ascii="Verdana" w:hAnsi="Verdana"/>
        </w:rPr>
      </w:pPr>
      <w:r w:rsidRPr="006F1E03">
        <w:rPr>
          <w:rFonts w:ascii="Verdana" w:hAnsi="Verdana"/>
        </w:rPr>
        <w:t>}</w:t>
      </w:r>
    </w:p>
    <w:p w14:paraId="41B31408" w14:textId="77777777" w:rsidR="006F1E03" w:rsidRPr="006F1E03" w:rsidRDefault="006F1E03" w:rsidP="006F1E03">
      <w:pPr>
        <w:rPr>
          <w:rFonts w:ascii="Verdana" w:hAnsi="Verdana"/>
        </w:rPr>
      </w:pPr>
      <w:r w:rsidRPr="006F1E03">
        <w:rPr>
          <w:rFonts w:ascii="Verdana" w:hAnsi="Verdana"/>
        </w:rPr>
        <w:t xml:space="preserve">&lt;/script&gt;  </w:t>
      </w:r>
    </w:p>
    <w:p w14:paraId="0E145A7D" w14:textId="77777777" w:rsidR="006F1E03" w:rsidRDefault="006F1E03" w:rsidP="006F1E03">
      <w:pPr>
        <w:rPr>
          <w:rFonts w:ascii="Verdana" w:hAnsi="Verdana"/>
        </w:rPr>
      </w:pPr>
      <w:r w:rsidRPr="006F1E03">
        <w:rPr>
          <w:rFonts w:ascii="Verdana" w:hAnsi="Verdana"/>
        </w:rPr>
        <w:t>&lt;input type="button" value="click" onclick="</w:t>
      </w:r>
      <w:proofErr w:type="spellStart"/>
      <w:proofErr w:type="gramStart"/>
      <w:r w:rsidRPr="006F1E03">
        <w:rPr>
          <w:rFonts w:ascii="Verdana" w:hAnsi="Verdana"/>
        </w:rPr>
        <w:t>msg</w:t>
      </w:r>
      <w:proofErr w:type="spellEnd"/>
      <w:r w:rsidRPr="006F1E03">
        <w:rPr>
          <w:rFonts w:ascii="Verdana" w:hAnsi="Verdana"/>
        </w:rPr>
        <w:t>(</w:t>
      </w:r>
      <w:proofErr w:type="gramEnd"/>
      <w:r w:rsidRPr="006F1E03">
        <w:rPr>
          <w:rFonts w:ascii="Verdana" w:hAnsi="Verdana"/>
        </w:rPr>
        <w:t>)"/&gt;</w:t>
      </w:r>
    </w:p>
    <w:p w14:paraId="3DE0303F" w14:textId="77777777" w:rsidR="006F1E03" w:rsidRDefault="006F1E03" w:rsidP="006F1E03">
      <w:pPr>
        <w:rPr>
          <w:rFonts w:ascii="Verdana" w:hAnsi="Verdana"/>
        </w:rPr>
      </w:pPr>
      <w:r w:rsidRPr="006F1E03">
        <w:rPr>
          <w:rFonts w:ascii="Verdana" w:hAnsi="Verdana"/>
        </w:rPr>
        <w:t>&lt;input type="button" value="delete record" onclick="msg</w:t>
      </w:r>
      <w:r>
        <w:rPr>
          <w:rFonts w:ascii="Verdana" w:hAnsi="Verdana"/>
        </w:rPr>
        <w:t>1</w:t>
      </w:r>
      <w:r w:rsidRPr="006F1E03">
        <w:rPr>
          <w:rFonts w:ascii="Verdana" w:hAnsi="Verdana"/>
        </w:rPr>
        <w:t xml:space="preserve">()"/&gt;  </w:t>
      </w:r>
    </w:p>
    <w:p w14:paraId="5CA7BBA0" w14:textId="77777777" w:rsidR="006F1E03" w:rsidRDefault="006F1E03" w:rsidP="006F1E03">
      <w:pPr>
        <w:rPr>
          <w:rFonts w:ascii="Verdana" w:hAnsi="Verdana"/>
        </w:rPr>
      </w:pPr>
      <w:r w:rsidRPr="006F1E03">
        <w:rPr>
          <w:rFonts w:ascii="Verdana" w:hAnsi="Verdana"/>
        </w:rPr>
        <w:t>&lt;input type="button" value="click" onclick="msg</w:t>
      </w:r>
      <w:r>
        <w:rPr>
          <w:rFonts w:ascii="Verdana" w:hAnsi="Verdana"/>
        </w:rPr>
        <w:t>2</w:t>
      </w:r>
      <w:r w:rsidRPr="006F1E03">
        <w:rPr>
          <w:rFonts w:ascii="Verdana" w:hAnsi="Verdana"/>
        </w:rPr>
        <w:t xml:space="preserve">()"/&gt;  </w:t>
      </w:r>
    </w:p>
    <w:p w14:paraId="29D5C1B1" w14:textId="77777777" w:rsidR="006F1E03" w:rsidRDefault="006F1E03" w:rsidP="006F1E03">
      <w:pPr>
        <w:rPr>
          <w:rFonts w:ascii="Verdana" w:hAnsi="Verdana"/>
        </w:rPr>
      </w:pPr>
      <w:r w:rsidRPr="006F1E03">
        <w:rPr>
          <w:rFonts w:ascii="Verdana" w:hAnsi="Verdana"/>
        </w:rPr>
        <w:t>&lt;input type="button" value="</w:t>
      </w:r>
      <w:proofErr w:type="spellStart"/>
      <w:r w:rsidRPr="006F1E03">
        <w:rPr>
          <w:rFonts w:ascii="Verdana" w:hAnsi="Verdana"/>
        </w:rPr>
        <w:t>javatpoint</w:t>
      </w:r>
      <w:proofErr w:type="spellEnd"/>
      <w:r w:rsidRPr="006F1E03">
        <w:rPr>
          <w:rFonts w:ascii="Verdana" w:hAnsi="Verdana"/>
        </w:rPr>
        <w:t>" onclick="msg</w:t>
      </w:r>
      <w:r>
        <w:rPr>
          <w:rFonts w:ascii="Verdana" w:hAnsi="Verdana"/>
        </w:rPr>
        <w:t>3</w:t>
      </w:r>
      <w:r w:rsidRPr="006F1E03">
        <w:rPr>
          <w:rFonts w:ascii="Verdana" w:hAnsi="Verdana"/>
        </w:rPr>
        <w:t xml:space="preserve">()"/&gt;  </w:t>
      </w:r>
    </w:p>
    <w:p w14:paraId="0874719B" w14:textId="77777777" w:rsidR="006F1E03" w:rsidRPr="007A7EB6" w:rsidRDefault="006F1E03" w:rsidP="006F1E03">
      <w:pPr>
        <w:rPr>
          <w:rFonts w:ascii="Verdana" w:hAnsi="Verdana"/>
        </w:rPr>
      </w:pPr>
      <w:r w:rsidRPr="006F1E03">
        <w:rPr>
          <w:rFonts w:ascii="Verdana" w:hAnsi="Verdana"/>
        </w:rPr>
        <w:t xml:space="preserve">  </w:t>
      </w:r>
      <w:r w:rsidRPr="007A7EB6">
        <w:rPr>
          <w:rFonts w:ascii="Verdana" w:hAnsi="Verdana"/>
        </w:rPr>
        <w:t>&lt;/body&gt;</w:t>
      </w:r>
    </w:p>
    <w:p w14:paraId="7636F3AA" w14:textId="77777777" w:rsidR="006F1E03" w:rsidRDefault="006F1E03" w:rsidP="006F1E03">
      <w:pPr>
        <w:pBdr>
          <w:bottom w:val="single" w:sz="6" w:space="1" w:color="auto"/>
        </w:pBdr>
        <w:rPr>
          <w:rFonts w:ascii="Verdana" w:hAnsi="Verdana"/>
        </w:rPr>
      </w:pPr>
      <w:r w:rsidRPr="007A7EB6">
        <w:rPr>
          <w:rFonts w:ascii="Verdana" w:hAnsi="Verdana"/>
        </w:rPr>
        <w:lastRenderedPageBreak/>
        <w:t>&lt;/html&gt;</w:t>
      </w:r>
    </w:p>
    <w:p w14:paraId="352EAEFA" w14:textId="77777777" w:rsidR="006F1E03" w:rsidRDefault="006F1E03" w:rsidP="006F1E03">
      <w:pPr>
        <w:pBdr>
          <w:bottom w:val="single" w:sz="6" w:space="1" w:color="auto"/>
        </w:pBdr>
        <w:rPr>
          <w:rFonts w:ascii="Verdana" w:hAnsi="Verdana"/>
        </w:rPr>
      </w:pPr>
    </w:p>
    <w:p w14:paraId="5AFB8E27" w14:textId="77777777" w:rsidR="006F1E03" w:rsidRPr="007A7EB6" w:rsidRDefault="006F1E03" w:rsidP="006F1E03">
      <w:pPr>
        <w:rPr>
          <w:rFonts w:ascii="Verdana" w:hAnsi="Verdana"/>
        </w:rPr>
      </w:pPr>
      <w:r w:rsidRPr="007A7EB6">
        <w:rPr>
          <w:rFonts w:ascii="Verdana" w:hAnsi="Verdana"/>
        </w:rPr>
        <w:t>&lt;!DOCTYPE html&gt;</w:t>
      </w:r>
    </w:p>
    <w:p w14:paraId="7F894621" w14:textId="77777777" w:rsidR="006F1E03" w:rsidRPr="007A7EB6" w:rsidRDefault="006F1E03" w:rsidP="006F1E03">
      <w:pPr>
        <w:rPr>
          <w:rFonts w:ascii="Verdana" w:hAnsi="Verdana"/>
        </w:rPr>
      </w:pPr>
      <w:r w:rsidRPr="007A7EB6">
        <w:rPr>
          <w:rFonts w:ascii="Verdana" w:hAnsi="Verdana"/>
        </w:rPr>
        <w:t>&lt;html&gt;</w:t>
      </w:r>
    </w:p>
    <w:p w14:paraId="505469A2" w14:textId="77777777" w:rsidR="006F1E03" w:rsidRPr="006F1E03" w:rsidRDefault="006F1E03" w:rsidP="006F1E03">
      <w:pPr>
        <w:pBdr>
          <w:bottom w:val="single" w:sz="6" w:space="1" w:color="auto"/>
        </w:pBdr>
        <w:rPr>
          <w:rFonts w:ascii="Verdana" w:hAnsi="Verdana"/>
        </w:rPr>
      </w:pPr>
      <w:r w:rsidRPr="006F1E03">
        <w:rPr>
          <w:rFonts w:ascii="Verdana" w:hAnsi="Verdana"/>
        </w:rPr>
        <w:t>&lt;script type="text/</w:t>
      </w:r>
      <w:proofErr w:type="spellStart"/>
      <w:r w:rsidRPr="006F1E03">
        <w:rPr>
          <w:rFonts w:ascii="Verdana" w:hAnsi="Verdana"/>
        </w:rPr>
        <w:t>javascript</w:t>
      </w:r>
      <w:proofErr w:type="spellEnd"/>
      <w:r w:rsidRPr="006F1E03">
        <w:rPr>
          <w:rFonts w:ascii="Verdana" w:hAnsi="Verdana"/>
        </w:rPr>
        <w:t xml:space="preserve">"&gt;  </w:t>
      </w:r>
    </w:p>
    <w:p w14:paraId="51653940" w14:textId="77777777" w:rsidR="006F1E03" w:rsidRPr="006F1E03" w:rsidRDefault="006F1E03" w:rsidP="006F1E03">
      <w:pPr>
        <w:pBdr>
          <w:bottom w:val="single" w:sz="6" w:space="1" w:color="auto"/>
        </w:pBdr>
        <w:rPr>
          <w:rFonts w:ascii="Verdana" w:hAnsi="Verdana"/>
        </w:rPr>
      </w:pPr>
      <w:r w:rsidRPr="006F1E03">
        <w:rPr>
          <w:rFonts w:ascii="Verdana" w:hAnsi="Verdana"/>
        </w:rPr>
        <w:t xml:space="preserve">function </w:t>
      </w:r>
      <w:proofErr w:type="spellStart"/>
      <w:proofErr w:type="gramStart"/>
      <w:r w:rsidRPr="006F1E03">
        <w:rPr>
          <w:rFonts w:ascii="Verdana" w:hAnsi="Verdana"/>
        </w:rPr>
        <w:t>msg</w:t>
      </w:r>
      <w:proofErr w:type="spellEnd"/>
      <w:r w:rsidRPr="006F1E03">
        <w:rPr>
          <w:rFonts w:ascii="Verdana" w:hAnsi="Verdana"/>
        </w:rPr>
        <w:t>(</w:t>
      </w:r>
      <w:proofErr w:type="gramEnd"/>
      <w:r w:rsidRPr="006F1E03">
        <w:rPr>
          <w:rFonts w:ascii="Verdana" w:hAnsi="Verdana"/>
        </w:rPr>
        <w:t xml:space="preserve">){  </w:t>
      </w:r>
    </w:p>
    <w:p w14:paraId="33523E71" w14:textId="77777777" w:rsidR="006F1E03" w:rsidRPr="006F1E03" w:rsidRDefault="006F1E03" w:rsidP="006F1E03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6F1E03">
        <w:rPr>
          <w:rFonts w:ascii="Verdana" w:hAnsi="Verdana"/>
        </w:rPr>
        <w:t>setTimeout</w:t>
      </w:r>
      <w:proofErr w:type="spellEnd"/>
      <w:r w:rsidRPr="006F1E03">
        <w:rPr>
          <w:rFonts w:ascii="Verdana" w:hAnsi="Verdana"/>
        </w:rPr>
        <w:t>(</w:t>
      </w:r>
      <w:proofErr w:type="gramEnd"/>
      <w:r w:rsidRPr="006F1E03">
        <w:rPr>
          <w:rFonts w:ascii="Verdana" w:hAnsi="Verdana"/>
        </w:rPr>
        <w:t xml:space="preserve">  </w:t>
      </w:r>
    </w:p>
    <w:p w14:paraId="753247FE" w14:textId="77777777" w:rsidR="006F1E03" w:rsidRPr="006F1E03" w:rsidRDefault="006F1E03" w:rsidP="006F1E03">
      <w:pPr>
        <w:pBdr>
          <w:bottom w:val="single" w:sz="6" w:space="1" w:color="auto"/>
        </w:pBdr>
        <w:rPr>
          <w:rFonts w:ascii="Verdana" w:hAnsi="Verdana"/>
        </w:rPr>
      </w:pPr>
      <w:proofErr w:type="gramStart"/>
      <w:r w:rsidRPr="006F1E03">
        <w:rPr>
          <w:rFonts w:ascii="Verdana" w:hAnsi="Verdana"/>
        </w:rPr>
        <w:t>function(</w:t>
      </w:r>
      <w:proofErr w:type="gramEnd"/>
      <w:r w:rsidRPr="006F1E03">
        <w:rPr>
          <w:rFonts w:ascii="Verdana" w:hAnsi="Verdana"/>
        </w:rPr>
        <w:t xml:space="preserve">){  </w:t>
      </w:r>
    </w:p>
    <w:p w14:paraId="2500DE66" w14:textId="77777777" w:rsidR="006F1E03" w:rsidRPr="006F1E03" w:rsidRDefault="006F1E03" w:rsidP="006F1E03">
      <w:pPr>
        <w:pBdr>
          <w:bottom w:val="single" w:sz="6" w:space="1" w:color="auto"/>
        </w:pBdr>
        <w:rPr>
          <w:rFonts w:ascii="Verdana" w:hAnsi="Verdana"/>
        </w:rPr>
      </w:pPr>
      <w:proofErr w:type="gramStart"/>
      <w:r w:rsidRPr="006F1E03">
        <w:rPr>
          <w:rFonts w:ascii="Verdana" w:hAnsi="Verdana"/>
        </w:rPr>
        <w:t>alert(</w:t>
      </w:r>
      <w:proofErr w:type="gramEnd"/>
      <w:r w:rsidRPr="006F1E03">
        <w:rPr>
          <w:rFonts w:ascii="Verdana" w:hAnsi="Verdana"/>
        </w:rPr>
        <w:t xml:space="preserve">"Welcome to </w:t>
      </w:r>
      <w:proofErr w:type="spellStart"/>
      <w:r w:rsidRPr="006F1E03">
        <w:rPr>
          <w:rFonts w:ascii="Verdana" w:hAnsi="Verdana"/>
        </w:rPr>
        <w:t>Javatpoint</w:t>
      </w:r>
      <w:proofErr w:type="spellEnd"/>
      <w:r w:rsidRPr="006F1E03">
        <w:rPr>
          <w:rFonts w:ascii="Verdana" w:hAnsi="Verdana"/>
        </w:rPr>
        <w:t xml:space="preserve"> after 2 seconds")  </w:t>
      </w:r>
    </w:p>
    <w:p w14:paraId="2D60C41A" w14:textId="77777777" w:rsidR="006F1E03" w:rsidRPr="006F1E03" w:rsidRDefault="006F1E03" w:rsidP="006F1E03">
      <w:pPr>
        <w:pBdr>
          <w:bottom w:val="single" w:sz="6" w:space="1" w:color="auto"/>
        </w:pBdr>
        <w:rPr>
          <w:rFonts w:ascii="Verdana" w:hAnsi="Verdana"/>
        </w:rPr>
      </w:pPr>
      <w:r w:rsidRPr="006F1E03">
        <w:rPr>
          <w:rFonts w:ascii="Verdana" w:hAnsi="Verdana"/>
        </w:rPr>
        <w:t xml:space="preserve">},2000);  </w:t>
      </w:r>
    </w:p>
    <w:p w14:paraId="744FD323" w14:textId="77777777" w:rsidR="006F1E03" w:rsidRPr="006F1E03" w:rsidRDefault="006F1E03" w:rsidP="006F1E03">
      <w:pPr>
        <w:pBdr>
          <w:bottom w:val="single" w:sz="6" w:space="1" w:color="auto"/>
        </w:pBdr>
        <w:rPr>
          <w:rFonts w:ascii="Verdana" w:hAnsi="Verdana"/>
        </w:rPr>
      </w:pPr>
      <w:r w:rsidRPr="006F1E03">
        <w:rPr>
          <w:rFonts w:ascii="Verdana" w:hAnsi="Verdana"/>
        </w:rPr>
        <w:t xml:space="preserve">  </w:t>
      </w:r>
    </w:p>
    <w:p w14:paraId="3563E0AC" w14:textId="77777777" w:rsidR="006F1E03" w:rsidRPr="006F1E03" w:rsidRDefault="006F1E03" w:rsidP="006F1E03">
      <w:pPr>
        <w:pBdr>
          <w:bottom w:val="single" w:sz="6" w:space="1" w:color="auto"/>
        </w:pBdr>
        <w:rPr>
          <w:rFonts w:ascii="Verdana" w:hAnsi="Verdana"/>
        </w:rPr>
      </w:pPr>
      <w:r w:rsidRPr="006F1E03">
        <w:rPr>
          <w:rFonts w:ascii="Verdana" w:hAnsi="Verdana"/>
        </w:rPr>
        <w:t xml:space="preserve">}  </w:t>
      </w:r>
    </w:p>
    <w:p w14:paraId="53AF032B" w14:textId="77777777" w:rsidR="006F1E03" w:rsidRPr="006F1E03" w:rsidRDefault="006F1E03" w:rsidP="006F1E03">
      <w:pPr>
        <w:pBdr>
          <w:bottom w:val="single" w:sz="6" w:space="1" w:color="auto"/>
        </w:pBdr>
        <w:rPr>
          <w:rFonts w:ascii="Verdana" w:hAnsi="Verdana"/>
        </w:rPr>
      </w:pPr>
      <w:r w:rsidRPr="006F1E03">
        <w:rPr>
          <w:rFonts w:ascii="Verdana" w:hAnsi="Verdana"/>
        </w:rPr>
        <w:t xml:space="preserve">&lt;/script&gt;  </w:t>
      </w:r>
    </w:p>
    <w:p w14:paraId="7C197CE8" w14:textId="77777777" w:rsidR="006F1E03" w:rsidRPr="006F1E03" w:rsidRDefault="006F1E03" w:rsidP="006F1E03">
      <w:pPr>
        <w:pBdr>
          <w:bottom w:val="single" w:sz="6" w:space="1" w:color="auto"/>
        </w:pBdr>
        <w:rPr>
          <w:rFonts w:ascii="Verdana" w:hAnsi="Verdana"/>
        </w:rPr>
      </w:pPr>
      <w:r w:rsidRPr="006F1E03">
        <w:rPr>
          <w:rFonts w:ascii="Verdana" w:hAnsi="Verdana"/>
        </w:rPr>
        <w:t xml:space="preserve">  </w:t>
      </w:r>
    </w:p>
    <w:p w14:paraId="78D9CCE2" w14:textId="77777777" w:rsidR="006F1E03" w:rsidRDefault="006F1E03" w:rsidP="006F1E03">
      <w:pPr>
        <w:pBdr>
          <w:bottom w:val="single" w:sz="6" w:space="1" w:color="auto"/>
        </w:pBdr>
        <w:rPr>
          <w:rFonts w:ascii="Verdana" w:hAnsi="Verdana"/>
        </w:rPr>
      </w:pPr>
      <w:r w:rsidRPr="006F1E03">
        <w:rPr>
          <w:rFonts w:ascii="Verdana" w:hAnsi="Verdana"/>
        </w:rPr>
        <w:t>&lt;input type="button" value="click" onclick="</w:t>
      </w:r>
      <w:proofErr w:type="spellStart"/>
      <w:proofErr w:type="gramStart"/>
      <w:r w:rsidRPr="006F1E03">
        <w:rPr>
          <w:rFonts w:ascii="Verdana" w:hAnsi="Verdana"/>
        </w:rPr>
        <w:t>msg</w:t>
      </w:r>
      <w:proofErr w:type="spellEnd"/>
      <w:r w:rsidRPr="006F1E03">
        <w:rPr>
          <w:rFonts w:ascii="Verdana" w:hAnsi="Verdana"/>
        </w:rPr>
        <w:t>(</w:t>
      </w:r>
      <w:proofErr w:type="gramEnd"/>
      <w:r w:rsidRPr="006F1E03">
        <w:rPr>
          <w:rFonts w:ascii="Verdana" w:hAnsi="Verdana"/>
        </w:rPr>
        <w:t xml:space="preserve">)"/&gt;  </w:t>
      </w:r>
      <w:r w:rsidRPr="007A7EB6">
        <w:rPr>
          <w:rFonts w:ascii="Verdana" w:hAnsi="Verdana"/>
        </w:rPr>
        <w:t>&lt;/html&gt;</w:t>
      </w:r>
    </w:p>
    <w:p w14:paraId="5695FD00" w14:textId="77777777" w:rsidR="00D86F16" w:rsidRDefault="00D86F16" w:rsidP="006F1E03">
      <w:pPr>
        <w:pBdr>
          <w:bottom w:val="single" w:sz="6" w:space="1" w:color="auto"/>
        </w:pBdr>
        <w:rPr>
          <w:rFonts w:ascii="Verdana" w:hAnsi="Verdana"/>
        </w:rPr>
      </w:pPr>
    </w:p>
    <w:p w14:paraId="5317CF6D" w14:textId="77777777" w:rsidR="00D86F16" w:rsidRDefault="00D86F16" w:rsidP="006F1E03">
      <w:pPr>
        <w:pBdr>
          <w:bottom w:val="single" w:sz="6" w:space="1" w:color="auto"/>
        </w:pBdr>
        <w:rPr>
          <w:rFonts w:ascii="Verdana" w:hAnsi="Verdana"/>
        </w:rPr>
      </w:pPr>
    </w:p>
    <w:p w14:paraId="537D6E0D" w14:textId="77777777" w:rsidR="00D86F16" w:rsidRDefault="00D86F16" w:rsidP="006F1E03">
      <w:pPr>
        <w:pBdr>
          <w:bottom w:val="single" w:sz="6" w:space="1" w:color="auto"/>
        </w:pBdr>
        <w:rPr>
          <w:rFonts w:ascii="Verdana" w:hAnsi="Verdana"/>
        </w:rPr>
      </w:pPr>
      <w:r>
        <w:rPr>
          <w:rFonts w:ascii="Verdana" w:hAnsi="Verdana"/>
        </w:rPr>
        <w:t>-----------</w:t>
      </w:r>
    </w:p>
    <w:p w14:paraId="0DF3C051" w14:textId="77777777" w:rsidR="00D86F16" w:rsidRPr="00D86F16" w:rsidRDefault="00D86F16" w:rsidP="00D86F16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t>&lt;html&gt;</w:t>
      </w:r>
    </w:p>
    <w:p w14:paraId="5B25A3DD" w14:textId="77777777" w:rsidR="00D86F16" w:rsidRPr="00D86F16" w:rsidRDefault="00D86F16" w:rsidP="00D86F16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t>&lt;head&gt;</w:t>
      </w:r>
    </w:p>
    <w:p w14:paraId="4E0C3737" w14:textId="77777777" w:rsidR="00D86F16" w:rsidRPr="00D86F16" w:rsidRDefault="00D86F16" w:rsidP="00D86F16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t>&lt;script&gt;</w:t>
      </w:r>
    </w:p>
    <w:p w14:paraId="45AF2254" w14:textId="77777777" w:rsidR="00D86F16" w:rsidRPr="00D86F16" w:rsidRDefault="00D86F16" w:rsidP="00D86F16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t xml:space="preserve">function </w:t>
      </w:r>
      <w:proofErr w:type="spellStart"/>
      <w:proofErr w:type="gramStart"/>
      <w:r w:rsidRPr="00D86F16">
        <w:rPr>
          <w:rFonts w:ascii="Verdana" w:hAnsi="Verdana"/>
        </w:rPr>
        <w:t>goBack</w:t>
      </w:r>
      <w:proofErr w:type="spellEnd"/>
      <w:r w:rsidRPr="00D86F16">
        <w:rPr>
          <w:rFonts w:ascii="Verdana" w:hAnsi="Verdana"/>
        </w:rPr>
        <w:t>(</w:t>
      </w:r>
      <w:proofErr w:type="gramEnd"/>
      <w:r w:rsidRPr="00D86F16">
        <w:rPr>
          <w:rFonts w:ascii="Verdana" w:hAnsi="Verdana"/>
        </w:rPr>
        <w:t>) {</w:t>
      </w:r>
    </w:p>
    <w:p w14:paraId="6AC4D930" w14:textId="77777777" w:rsidR="00D86F16" w:rsidRPr="00D86F16" w:rsidRDefault="00D86F16" w:rsidP="00D86F16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t xml:space="preserve">    </w:t>
      </w:r>
      <w:proofErr w:type="spellStart"/>
      <w:proofErr w:type="gramStart"/>
      <w:r w:rsidRPr="00D86F16">
        <w:rPr>
          <w:rFonts w:ascii="Verdana" w:hAnsi="Verdana"/>
        </w:rPr>
        <w:t>window.history</w:t>
      </w:r>
      <w:proofErr w:type="gramEnd"/>
      <w:r w:rsidRPr="00D86F16">
        <w:rPr>
          <w:rFonts w:ascii="Verdana" w:hAnsi="Verdana"/>
        </w:rPr>
        <w:t>.back</w:t>
      </w:r>
      <w:proofErr w:type="spellEnd"/>
      <w:r w:rsidRPr="00D86F16">
        <w:rPr>
          <w:rFonts w:ascii="Verdana" w:hAnsi="Verdana"/>
        </w:rPr>
        <w:t>()</w:t>
      </w:r>
    </w:p>
    <w:p w14:paraId="1CCCFD20" w14:textId="77777777" w:rsidR="00D86F16" w:rsidRPr="00D86F16" w:rsidRDefault="00D86F16" w:rsidP="00D86F16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t>}</w:t>
      </w:r>
    </w:p>
    <w:p w14:paraId="7F1783AC" w14:textId="77777777" w:rsidR="00D86F16" w:rsidRPr="00D86F16" w:rsidRDefault="00D86F16" w:rsidP="00D86F16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t>&lt;/script&gt;</w:t>
      </w:r>
    </w:p>
    <w:p w14:paraId="44234F86" w14:textId="77777777" w:rsidR="00D86F16" w:rsidRPr="00D86F16" w:rsidRDefault="00D86F16" w:rsidP="00D86F16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t>&lt;/head&gt;</w:t>
      </w:r>
    </w:p>
    <w:p w14:paraId="19AEB334" w14:textId="77777777" w:rsidR="00D86F16" w:rsidRPr="00D86F16" w:rsidRDefault="00D86F16" w:rsidP="00D86F16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t>&lt;body&gt;</w:t>
      </w:r>
    </w:p>
    <w:p w14:paraId="5E1D9E77" w14:textId="77777777" w:rsidR="00D86F16" w:rsidRDefault="00D86F16" w:rsidP="00D86F16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lastRenderedPageBreak/>
        <w:t>&lt;input type="button" value="Back" onclick="</w:t>
      </w:r>
      <w:proofErr w:type="spellStart"/>
      <w:proofErr w:type="gramStart"/>
      <w:r w:rsidRPr="00D86F16">
        <w:rPr>
          <w:rFonts w:ascii="Verdana" w:hAnsi="Verdana"/>
        </w:rPr>
        <w:t>goBack</w:t>
      </w:r>
      <w:proofErr w:type="spellEnd"/>
      <w:r w:rsidRPr="00D86F16">
        <w:rPr>
          <w:rFonts w:ascii="Verdana" w:hAnsi="Verdana"/>
        </w:rPr>
        <w:t>(</w:t>
      </w:r>
      <w:proofErr w:type="gramEnd"/>
      <w:r w:rsidRPr="00D86F16">
        <w:rPr>
          <w:rFonts w:ascii="Verdana" w:hAnsi="Verdana"/>
        </w:rPr>
        <w:t>)"&gt;</w:t>
      </w:r>
    </w:p>
    <w:p w14:paraId="31552D7F" w14:textId="77777777" w:rsidR="00D86F16" w:rsidRDefault="00D86F16" w:rsidP="00D86F16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t>&lt;/body&gt;</w:t>
      </w:r>
    </w:p>
    <w:p w14:paraId="2BBF3B0D" w14:textId="77777777" w:rsidR="00D86F16" w:rsidRDefault="00D86F16" w:rsidP="00D86F16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t>&lt;/html&gt;</w:t>
      </w:r>
    </w:p>
    <w:p w14:paraId="62493A5C" w14:textId="77777777" w:rsidR="00056F8B" w:rsidRPr="007A7EB6" w:rsidRDefault="00056F8B" w:rsidP="00056F8B">
      <w:pPr>
        <w:pBdr>
          <w:bottom w:val="single" w:sz="6" w:space="1" w:color="auto"/>
        </w:pBdr>
        <w:rPr>
          <w:rFonts w:ascii="Verdana" w:hAnsi="Verdana"/>
        </w:rPr>
      </w:pPr>
    </w:p>
    <w:p w14:paraId="2E50D70E" w14:textId="77777777" w:rsidR="00E372BB" w:rsidRPr="00D86F16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t>&lt;html&gt;</w:t>
      </w:r>
    </w:p>
    <w:p w14:paraId="6E5702AF" w14:textId="77777777" w:rsidR="00E372BB" w:rsidRPr="00D86F16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t>&lt;head&gt;</w:t>
      </w:r>
    </w:p>
    <w:p w14:paraId="1B0EE22C" w14:textId="77777777" w:rsidR="00E372BB" w:rsidRPr="00D86F16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t>&lt;script&gt;</w:t>
      </w:r>
    </w:p>
    <w:p w14:paraId="2507695C" w14:textId="77777777" w:rsidR="00E372BB" w:rsidRPr="00D86F16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t xml:space="preserve">function </w:t>
      </w:r>
      <w:proofErr w:type="spellStart"/>
      <w:proofErr w:type="gramStart"/>
      <w:r w:rsidRPr="00D86F16">
        <w:rPr>
          <w:rFonts w:ascii="Verdana" w:hAnsi="Verdana"/>
        </w:rPr>
        <w:t>goForward</w:t>
      </w:r>
      <w:proofErr w:type="spellEnd"/>
      <w:r w:rsidRPr="00D86F16">
        <w:rPr>
          <w:rFonts w:ascii="Verdana" w:hAnsi="Verdana"/>
        </w:rPr>
        <w:t>(</w:t>
      </w:r>
      <w:proofErr w:type="gramEnd"/>
      <w:r w:rsidRPr="00D86F16">
        <w:rPr>
          <w:rFonts w:ascii="Verdana" w:hAnsi="Verdana"/>
        </w:rPr>
        <w:t>) {</w:t>
      </w:r>
    </w:p>
    <w:p w14:paraId="2861AAD1" w14:textId="77777777" w:rsidR="00E372BB" w:rsidRPr="00D86F16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t xml:space="preserve">    </w:t>
      </w:r>
      <w:proofErr w:type="spellStart"/>
      <w:proofErr w:type="gramStart"/>
      <w:r w:rsidRPr="00D86F16">
        <w:rPr>
          <w:rFonts w:ascii="Verdana" w:hAnsi="Verdana"/>
        </w:rPr>
        <w:t>window.history</w:t>
      </w:r>
      <w:proofErr w:type="gramEnd"/>
      <w:r w:rsidRPr="00D86F16">
        <w:rPr>
          <w:rFonts w:ascii="Verdana" w:hAnsi="Verdana"/>
        </w:rPr>
        <w:t>.forward</w:t>
      </w:r>
      <w:proofErr w:type="spellEnd"/>
      <w:r w:rsidRPr="00D86F16">
        <w:rPr>
          <w:rFonts w:ascii="Verdana" w:hAnsi="Verdana"/>
        </w:rPr>
        <w:t>()</w:t>
      </w:r>
    </w:p>
    <w:p w14:paraId="45E2D6D6" w14:textId="77777777" w:rsidR="00E372BB" w:rsidRPr="00D86F16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t>}</w:t>
      </w:r>
    </w:p>
    <w:p w14:paraId="2A58B173" w14:textId="77777777" w:rsidR="00E372BB" w:rsidRPr="00D86F16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t>&lt;/script&gt;</w:t>
      </w:r>
    </w:p>
    <w:p w14:paraId="279C5D39" w14:textId="77777777" w:rsidR="00E372BB" w:rsidRPr="00D86F16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t>&lt;/head&gt;</w:t>
      </w:r>
    </w:p>
    <w:p w14:paraId="34B12262" w14:textId="77777777" w:rsidR="00E372BB" w:rsidRPr="00D86F16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t>&lt;body&gt;</w:t>
      </w:r>
    </w:p>
    <w:p w14:paraId="0A80D8CE" w14:textId="77777777" w:rsidR="00E372BB" w:rsidRPr="00D86F16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</w:p>
    <w:p w14:paraId="0C0A0A17" w14:textId="77777777" w:rsidR="00E372BB" w:rsidRPr="00D86F16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t>&lt;input type="button" value="Forward" onclick="</w:t>
      </w:r>
      <w:proofErr w:type="spellStart"/>
      <w:proofErr w:type="gramStart"/>
      <w:r w:rsidRPr="00D86F16">
        <w:rPr>
          <w:rFonts w:ascii="Verdana" w:hAnsi="Verdana"/>
        </w:rPr>
        <w:t>goForward</w:t>
      </w:r>
      <w:proofErr w:type="spellEnd"/>
      <w:r w:rsidRPr="00D86F16">
        <w:rPr>
          <w:rFonts w:ascii="Verdana" w:hAnsi="Verdana"/>
        </w:rPr>
        <w:t>(</w:t>
      </w:r>
      <w:proofErr w:type="gramEnd"/>
      <w:r w:rsidRPr="00D86F16">
        <w:rPr>
          <w:rFonts w:ascii="Verdana" w:hAnsi="Verdana"/>
        </w:rPr>
        <w:t>)"&gt;</w:t>
      </w:r>
    </w:p>
    <w:p w14:paraId="7831D11F" w14:textId="77777777" w:rsidR="00E372BB" w:rsidRPr="00D86F16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</w:p>
    <w:p w14:paraId="2A307804" w14:textId="77777777" w:rsidR="00E372BB" w:rsidRPr="00D86F16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t>&lt;/body&gt;</w:t>
      </w:r>
    </w:p>
    <w:p w14:paraId="2078FEB5" w14:textId="77777777" w:rsidR="00E372B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D86F16">
        <w:rPr>
          <w:rFonts w:ascii="Verdana" w:hAnsi="Verdana"/>
        </w:rPr>
        <w:t>&lt;/html&gt;</w:t>
      </w:r>
    </w:p>
    <w:p w14:paraId="5CD023A5" w14:textId="77777777" w:rsidR="00E372BB" w:rsidRPr="00D86F16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D86F16">
        <w:rPr>
          <w:rFonts w:ascii="Verdana" w:hAnsi="Verdana"/>
        </w:rPr>
        <w:t>history.go</w:t>
      </w:r>
      <w:proofErr w:type="spellEnd"/>
      <w:proofErr w:type="gramEnd"/>
      <w:r w:rsidRPr="00D86F16">
        <w:rPr>
          <w:rFonts w:ascii="Verdana" w:hAnsi="Verdana"/>
        </w:rPr>
        <w:t xml:space="preserve">(2);//for next 2nd page  </w:t>
      </w:r>
    </w:p>
    <w:p w14:paraId="37F44C21" w14:textId="77777777" w:rsidR="00E372B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D86F16">
        <w:rPr>
          <w:rFonts w:ascii="Verdana" w:hAnsi="Verdana"/>
        </w:rPr>
        <w:t>history.go</w:t>
      </w:r>
      <w:proofErr w:type="spellEnd"/>
      <w:proofErr w:type="gramEnd"/>
      <w:r w:rsidRPr="00D86F16">
        <w:rPr>
          <w:rFonts w:ascii="Verdana" w:hAnsi="Verdana"/>
        </w:rPr>
        <w:t xml:space="preserve">(-2);//for previous 2nd page  </w:t>
      </w:r>
    </w:p>
    <w:p w14:paraId="32196A00" w14:textId="77777777" w:rsidR="00E372BB" w:rsidRPr="00D86F16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</w:p>
    <w:p w14:paraId="14045DF1" w14:textId="77777777" w:rsidR="00056F8B" w:rsidRDefault="00056F8B" w:rsidP="00056F8B">
      <w:pPr>
        <w:pBdr>
          <w:bottom w:val="single" w:sz="6" w:space="1" w:color="auto"/>
        </w:pBdr>
        <w:rPr>
          <w:rFonts w:ascii="Verdana" w:hAnsi="Verdana"/>
        </w:rPr>
      </w:pPr>
    </w:p>
    <w:p w14:paraId="06949529" w14:textId="77777777" w:rsidR="00E372BB" w:rsidRDefault="00E372BB" w:rsidP="00056F8B">
      <w:pPr>
        <w:pBdr>
          <w:bottom w:val="single" w:sz="6" w:space="1" w:color="auto"/>
        </w:pBdr>
        <w:rPr>
          <w:rFonts w:ascii="Verdana" w:hAnsi="Verdana"/>
        </w:rPr>
      </w:pPr>
    </w:p>
    <w:p w14:paraId="0D2AF8A0" w14:textId="77777777" w:rsidR="00E372BB" w:rsidRDefault="00E372BB" w:rsidP="00056F8B">
      <w:pPr>
        <w:pBdr>
          <w:bottom w:val="single" w:sz="6" w:space="1" w:color="auto"/>
        </w:pBdr>
        <w:rPr>
          <w:rFonts w:ascii="Verdana" w:hAnsi="Verdana"/>
        </w:rPr>
      </w:pPr>
    </w:p>
    <w:p w14:paraId="4490C47A" w14:textId="77777777" w:rsidR="00E372BB" w:rsidRPr="00056F8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056F8B">
        <w:rPr>
          <w:rFonts w:ascii="Verdana" w:hAnsi="Verdana"/>
        </w:rPr>
        <w:t>&lt;html&gt;</w:t>
      </w:r>
    </w:p>
    <w:p w14:paraId="00CE5890" w14:textId="77777777" w:rsidR="00E372BB" w:rsidRPr="00056F8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056F8B">
        <w:rPr>
          <w:rFonts w:ascii="Verdana" w:hAnsi="Verdana"/>
        </w:rPr>
        <w:t>&lt;body&gt;</w:t>
      </w:r>
    </w:p>
    <w:p w14:paraId="0728306F" w14:textId="77777777" w:rsidR="00E372BB" w:rsidRPr="00056F8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056F8B">
        <w:rPr>
          <w:rFonts w:ascii="Verdana" w:hAnsi="Verdana"/>
        </w:rPr>
        <w:t>&lt;h2&gt;JavaScript Navigator Object&lt;/h2&gt;</w:t>
      </w:r>
    </w:p>
    <w:p w14:paraId="2BD6B492" w14:textId="77777777" w:rsidR="00E372BB" w:rsidRPr="00056F8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056F8B">
        <w:rPr>
          <w:rFonts w:ascii="Verdana" w:hAnsi="Verdana"/>
        </w:rPr>
        <w:lastRenderedPageBreak/>
        <w:t>&lt;script&gt;</w:t>
      </w:r>
    </w:p>
    <w:p w14:paraId="66DA0464" w14:textId="77777777" w:rsidR="00E372BB" w:rsidRPr="00056F8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056F8B">
        <w:rPr>
          <w:rFonts w:ascii="Verdana" w:hAnsi="Verdana"/>
        </w:rPr>
        <w:t>document.writeln</w:t>
      </w:r>
      <w:proofErr w:type="spellEnd"/>
      <w:proofErr w:type="gramEnd"/>
      <w:r w:rsidRPr="00056F8B">
        <w:rPr>
          <w:rFonts w:ascii="Verdana" w:hAnsi="Verdana"/>
        </w:rPr>
        <w:t>("&lt;</w:t>
      </w:r>
      <w:proofErr w:type="spellStart"/>
      <w:r w:rsidRPr="00056F8B">
        <w:rPr>
          <w:rFonts w:ascii="Verdana" w:hAnsi="Verdana"/>
        </w:rPr>
        <w:t>br</w:t>
      </w:r>
      <w:proofErr w:type="spellEnd"/>
      <w:r w:rsidRPr="00056F8B">
        <w:rPr>
          <w:rFonts w:ascii="Verdana" w:hAnsi="Verdana"/>
        </w:rPr>
        <w:t>/&gt;</w:t>
      </w:r>
      <w:proofErr w:type="spellStart"/>
      <w:r w:rsidRPr="00056F8B">
        <w:rPr>
          <w:rFonts w:ascii="Verdana" w:hAnsi="Verdana"/>
        </w:rPr>
        <w:t>navigator.appCodeName</w:t>
      </w:r>
      <w:proofErr w:type="spellEnd"/>
      <w:r w:rsidRPr="00056F8B">
        <w:rPr>
          <w:rFonts w:ascii="Verdana" w:hAnsi="Verdana"/>
        </w:rPr>
        <w:t>: "+</w:t>
      </w:r>
      <w:proofErr w:type="spellStart"/>
      <w:r w:rsidRPr="00056F8B">
        <w:rPr>
          <w:rFonts w:ascii="Verdana" w:hAnsi="Verdana"/>
        </w:rPr>
        <w:t>navigator.appCodeName</w:t>
      </w:r>
      <w:proofErr w:type="spellEnd"/>
      <w:r w:rsidRPr="00056F8B">
        <w:rPr>
          <w:rFonts w:ascii="Verdana" w:hAnsi="Verdana"/>
        </w:rPr>
        <w:t>);</w:t>
      </w:r>
    </w:p>
    <w:p w14:paraId="54E74D20" w14:textId="77777777" w:rsidR="00E372BB" w:rsidRPr="00056F8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056F8B">
        <w:rPr>
          <w:rFonts w:ascii="Verdana" w:hAnsi="Verdana"/>
        </w:rPr>
        <w:t>document.writeln</w:t>
      </w:r>
      <w:proofErr w:type="spellEnd"/>
      <w:proofErr w:type="gramEnd"/>
      <w:r w:rsidRPr="00056F8B">
        <w:rPr>
          <w:rFonts w:ascii="Verdana" w:hAnsi="Verdana"/>
        </w:rPr>
        <w:t>("&lt;</w:t>
      </w:r>
      <w:proofErr w:type="spellStart"/>
      <w:r w:rsidRPr="00056F8B">
        <w:rPr>
          <w:rFonts w:ascii="Verdana" w:hAnsi="Verdana"/>
        </w:rPr>
        <w:t>br</w:t>
      </w:r>
      <w:proofErr w:type="spellEnd"/>
      <w:r w:rsidRPr="00056F8B">
        <w:rPr>
          <w:rFonts w:ascii="Verdana" w:hAnsi="Verdana"/>
        </w:rPr>
        <w:t>/&gt;</w:t>
      </w:r>
      <w:proofErr w:type="spellStart"/>
      <w:r w:rsidRPr="00056F8B">
        <w:rPr>
          <w:rFonts w:ascii="Verdana" w:hAnsi="Verdana"/>
        </w:rPr>
        <w:t>navigator.appName</w:t>
      </w:r>
      <w:proofErr w:type="spellEnd"/>
      <w:r w:rsidRPr="00056F8B">
        <w:rPr>
          <w:rFonts w:ascii="Verdana" w:hAnsi="Verdana"/>
        </w:rPr>
        <w:t>: "+</w:t>
      </w:r>
      <w:proofErr w:type="spellStart"/>
      <w:r w:rsidRPr="00056F8B">
        <w:rPr>
          <w:rFonts w:ascii="Verdana" w:hAnsi="Verdana"/>
        </w:rPr>
        <w:t>navigator.appName</w:t>
      </w:r>
      <w:proofErr w:type="spellEnd"/>
      <w:r w:rsidRPr="00056F8B">
        <w:rPr>
          <w:rFonts w:ascii="Verdana" w:hAnsi="Verdana"/>
        </w:rPr>
        <w:t>);</w:t>
      </w:r>
    </w:p>
    <w:p w14:paraId="4886B039" w14:textId="77777777" w:rsidR="00E372BB" w:rsidRPr="00056F8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056F8B">
        <w:rPr>
          <w:rFonts w:ascii="Verdana" w:hAnsi="Verdana"/>
        </w:rPr>
        <w:t>document.writeln</w:t>
      </w:r>
      <w:proofErr w:type="spellEnd"/>
      <w:proofErr w:type="gramEnd"/>
      <w:r w:rsidRPr="00056F8B">
        <w:rPr>
          <w:rFonts w:ascii="Verdana" w:hAnsi="Verdana"/>
        </w:rPr>
        <w:t>("&lt;</w:t>
      </w:r>
      <w:proofErr w:type="spellStart"/>
      <w:r w:rsidRPr="00056F8B">
        <w:rPr>
          <w:rFonts w:ascii="Verdana" w:hAnsi="Verdana"/>
        </w:rPr>
        <w:t>br</w:t>
      </w:r>
      <w:proofErr w:type="spellEnd"/>
      <w:r w:rsidRPr="00056F8B">
        <w:rPr>
          <w:rFonts w:ascii="Verdana" w:hAnsi="Verdana"/>
        </w:rPr>
        <w:t>/&gt;</w:t>
      </w:r>
      <w:proofErr w:type="spellStart"/>
      <w:r w:rsidRPr="00056F8B">
        <w:rPr>
          <w:rFonts w:ascii="Verdana" w:hAnsi="Verdana"/>
        </w:rPr>
        <w:t>navigator.appVersion</w:t>
      </w:r>
      <w:proofErr w:type="spellEnd"/>
      <w:r w:rsidRPr="00056F8B">
        <w:rPr>
          <w:rFonts w:ascii="Verdana" w:hAnsi="Verdana"/>
        </w:rPr>
        <w:t>: "+</w:t>
      </w:r>
      <w:proofErr w:type="spellStart"/>
      <w:r w:rsidRPr="00056F8B">
        <w:rPr>
          <w:rFonts w:ascii="Verdana" w:hAnsi="Verdana"/>
        </w:rPr>
        <w:t>navigator.appVersion</w:t>
      </w:r>
      <w:proofErr w:type="spellEnd"/>
      <w:r w:rsidRPr="00056F8B">
        <w:rPr>
          <w:rFonts w:ascii="Verdana" w:hAnsi="Verdana"/>
        </w:rPr>
        <w:t>);</w:t>
      </w:r>
    </w:p>
    <w:p w14:paraId="72234E40" w14:textId="77777777" w:rsidR="00E372BB" w:rsidRPr="00056F8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056F8B">
        <w:rPr>
          <w:rFonts w:ascii="Verdana" w:hAnsi="Verdana"/>
        </w:rPr>
        <w:t>document.writeln</w:t>
      </w:r>
      <w:proofErr w:type="spellEnd"/>
      <w:proofErr w:type="gramEnd"/>
      <w:r w:rsidRPr="00056F8B">
        <w:rPr>
          <w:rFonts w:ascii="Verdana" w:hAnsi="Verdana"/>
        </w:rPr>
        <w:t>("&lt;</w:t>
      </w:r>
      <w:proofErr w:type="spellStart"/>
      <w:r w:rsidRPr="00056F8B">
        <w:rPr>
          <w:rFonts w:ascii="Verdana" w:hAnsi="Verdana"/>
        </w:rPr>
        <w:t>br</w:t>
      </w:r>
      <w:proofErr w:type="spellEnd"/>
      <w:r w:rsidRPr="00056F8B">
        <w:rPr>
          <w:rFonts w:ascii="Verdana" w:hAnsi="Verdana"/>
        </w:rPr>
        <w:t>/&gt;</w:t>
      </w:r>
      <w:proofErr w:type="spellStart"/>
      <w:r w:rsidRPr="00056F8B">
        <w:rPr>
          <w:rFonts w:ascii="Verdana" w:hAnsi="Verdana"/>
        </w:rPr>
        <w:t>navigator.cookieEnabled</w:t>
      </w:r>
      <w:proofErr w:type="spellEnd"/>
      <w:r w:rsidRPr="00056F8B">
        <w:rPr>
          <w:rFonts w:ascii="Verdana" w:hAnsi="Verdana"/>
        </w:rPr>
        <w:t>: "+</w:t>
      </w:r>
      <w:proofErr w:type="spellStart"/>
      <w:r w:rsidRPr="00056F8B">
        <w:rPr>
          <w:rFonts w:ascii="Verdana" w:hAnsi="Verdana"/>
        </w:rPr>
        <w:t>navigator.cookieEnabled</w:t>
      </w:r>
      <w:proofErr w:type="spellEnd"/>
      <w:r w:rsidRPr="00056F8B">
        <w:rPr>
          <w:rFonts w:ascii="Verdana" w:hAnsi="Verdana"/>
        </w:rPr>
        <w:t>);</w:t>
      </w:r>
    </w:p>
    <w:p w14:paraId="4F7DDB65" w14:textId="77777777" w:rsidR="00E372BB" w:rsidRPr="00056F8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056F8B">
        <w:rPr>
          <w:rFonts w:ascii="Verdana" w:hAnsi="Verdana"/>
        </w:rPr>
        <w:t>document.writeln</w:t>
      </w:r>
      <w:proofErr w:type="spellEnd"/>
      <w:proofErr w:type="gramEnd"/>
      <w:r w:rsidRPr="00056F8B">
        <w:rPr>
          <w:rFonts w:ascii="Verdana" w:hAnsi="Verdana"/>
        </w:rPr>
        <w:t>("&lt;</w:t>
      </w:r>
      <w:proofErr w:type="spellStart"/>
      <w:r w:rsidRPr="00056F8B">
        <w:rPr>
          <w:rFonts w:ascii="Verdana" w:hAnsi="Verdana"/>
        </w:rPr>
        <w:t>br</w:t>
      </w:r>
      <w:proofErr w:type="spellEnd"/>
      <w:r w:rsidRPr="00056F8B">
        <w:rPr>
          <w:rFonts w:ascii="Verdana" w:hAnsi="Verdana"/>
        </w:rPr>
        <w:t>/&gt;</w:t>
      </w:r>
      <w:proofErr w:type="spellStart"/>
      <w:r w:rsidRPr="00056F8B">
        <w:rPr>
          <w:rFonts w:ascii="Verdana" w:hAnsi="Verdana"/>
        </w:rPr>
        <w:t>navigator.language</w:t>
      </w:r>
      <w:proofErr w:type="spellEnd"/>
      <w:r w:rsidRPr="00056F8B">
        <w:rPr>
          <w:rFonts w:ascii="Verdana" w:hAnsi="Verdana"/>
        </w:rPr>
        <w:t>: "+</w:t>
      </w:r>
      <w:proofErr w:type="spellStart"/>
      <w:r w:rsidRPr="00056F8B">
        <w:rPr>
          <w:rFonts w:ascii="Verdana" w:hAnsi="Verdana"/>
        </w:rPr>
        <w:t>navigator.language</w:t>
      </w:r>
      <w:proofErr w:type="spellEnd"/>
      <w:r w:rsidRPr="00056F8B">
        <w:rPr>
          <w:rFonts w:ascii="Verdana" w:hAnsi="Verdana"/>
        </w:rPr>
        <w:t>);</w:t>
      </w:r>
    </w:p>
    <w:p w14:paraId="2A568C22" w14:textId="77777777" w:rsidR="00E372BB" w:rsidRPr="00056F8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056F8B">
        <w:rPr>
          <w:rFonts w:ascii="Verdana" w:hAnsi="Verdana"/>
        </w:rPr>
        <w:t>document.writeln</w:t>
      </w:r>
      <w:proofErr w:type="spellEnd"/>
      <w:proofErr w:type="gramEnd"/>
      <w:r w:rsidRPr="00056F8B">
        <w:rPr>
          <w:rFonts w:ascii="Verdana" w:hAnsi="Verdana"/>
        </w:rPr>
        <w:t>("&lt;</w:t>
      </w:r>
      <w:proofErr w:type="spellStart"/>
      <w:r w:rsidRPr="00056F8B">
        <w:rPr>
          <w:rFonts w:ascii="Verdana" w:hAnsi="Verdana"/>
        </w:rPr>
        <w:t>br</w:t>
      </w:r>
      <w:proofErr w:type="spellEnd"/>
      <w:r w:rsidRPr="00056F8B">
        <w:rPr>
          <w:rFonts w:ascii="Verdana" w:hAnsi="Verdana"/>
        </w:rPr>
        <w:t>/&gt;</w:t>
      </w:r>
      <w:proofErr w:type="spellStart"/>
      <w:r w:rsidRPr="00056F8B">
        <w:rPr>
          <w:rFonts w:ascii="Verdana" w:hAnsi="Verdana"/>
        </w:rPr>
        <w:t>navigator.userAgent</w:t>
      </w:r>
      <w:proofErr w:type="spellEnd"/>
      <w:r w:rsidRPr="00056F8B">
        <w:rPr>
          <w:rFonts w:ascii="Verdana" w:hAnsi="Verdana"/>
        </w:rPr>
        <w:t>: "+</w:t>
      </w:r>
      <w:proofErr w:type="spellStart"/>
      <w:r w:rsidRPr="00056F8B">
        <w:rPr>
          <w:rFonts w:ascii="Verdana" w:hAnsi="Verdana"/>
        </w:rPr>
        <w:t>navigator.userAgent</w:t>
      </w:r>
      <w:proofErr w:type="spellEnd"/>
      <w:r w:rsidRPr="00056F8B">
        <w:rPr>
          <w:rFonts w:ascii="Verdana" w:hAnsi="Verdana"/>
        </w:rPr>
        <w:t>);</w:t>
      </w:r>
    </w:p>
    <w:p w14:paraId="554AB10B" w14:textId="77777777" w:rsidR="00E372BB" w:rsidRPr="00056F8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056F8B">
        <w:rPr>
          <w:rFonts w:ascii="Verdana" w:hAnsi="Verdana"/>
        </w:rPr>
        <w:t>document.writeln</w:t>
      </w:r>
      <w:proofErr w:type="spellEnd"/>
      <w:proofErr w:type="gramEnd"/>
      <w:r w:rsidRPr="00056F8B">
        <w:rPr>
          <w:rFonts w:ascii="Verdana" w:hAnsi="Verdana"/>
        </w:rPr>
        <w:t>("&lt;</w:t>
      </w:r>
      <w:proofErr w:type="spellStart"/>
      <w:r w:rsidRPr="00056F8B">
        <w:rPr>
          <w:rFonts w:ascii="Verdana" w:hAnsi="Verdana"/>
        </w:rPr>
        <w:t>br</w:t>
      </w:r>
      <w:proofErr w:type="spellEnd"/>
      <w:r w:rsidRPr="00056F8B">
        <w:rPr>
          <w:rFonts w:ascii="Verdana" w:hAnsi="Verdana"/>
        </w:rPr>
        <w:t>/&gt;</w:t>
      </w:r>
      <w:proofErr w:type="spellStart"/>
      <w:r w:rsidRPr="00056F8B">
        <w:rPr>
          <w:rFonts w:ascii="Verdana" w:hAnsi="Verdana"/>
        </w:rPr>
        <w:t>navigator.platform</w:t>
      </w:r>
      <w:proofErr w:type="spellEnd"/>
      <w:r w:rsidRPr="00056F8B">
        <w:rPr>
          <w:rFonts w:ascii="Verdana" w:hAnsi="Verdana"/>
        </w:rPr>
        <w:t>: "+</w:t>
      </w:r>
      <w:proofErr w:type="spellStart"/>
      <w:r w:rsidRPr="00056F8B">
        <w:rPr>
          <w:rFonts w:ascii="Verdana" w:hAnsi="Verdana"/>
        </w:rPr>
        <w:t>navigator.platform</w:t>
      </w:r>
      <w:proofErr w:type="spellEnd"/>
      <w:r w:rsidRPr="00056F8B">
        <w:rPr>
          <w:rFonts w:ascii="Verdana" w:hAnsi="Verdana"/>
        </w:rPr>
        <w:t>);</w:t>
      </w:r>
    </w:p>
    <w:p w14:paraId="2D76D1C8" w14:textId="77777777" w:rsidR="00E372BB" w:rsidRPr="00056F8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056F8B">
        <w:rPr>
          <w:rFonts w:ascii="Verdana" w:hAnsi="Verdana"/>
        </w:rPr>
        <w:t>document.writeln</w:t>
      </w:r>
      <w:proofErr w:type="spellEnd"/>
      <w:proofErr w:type="gramEnd"/>
      <w:r w:rsidRPr="00056F8B">
        <w:rPr>
          <w:rFonts w:ascii="Verdana" w:hAnsi="Verdana"/>
        </w:rPr>
        <w:t>("&lt;</w:t>
      </w:r>
      <w:proofErr w:type="spellStart"/>
      <w:r w:rsidRPr="00056F8B">
        <w:rPr>
          <w:rFonts w:ascii="Verdana" w:hAnsi="Verdana"/>
        </w:rPr>
        <w:t>br</w:t>
      </w:r>
      <w:proofErr w:type="spellEnd"/>
      <w:r w:rsidRPr="00056F8B">
        <w:rPr>
          <w:rFonts w:ascii="Verdana" w:hAnsi="Verdana"/>
        </w:rPr>
        <w:t>/&gt;</w:t>
      </w:r>
      <w:proofErr w:type="spellStart"/>
      <w:r w:rsidRPr="00056F8B">
        <w:rPr>
          <w:rFonts w:ascii="Verdana" w:hAnsi="Verdana"/>
        </w:rPr>
        <w:t>navigator.onLine</w:t>
      </w:r>
      <w:proofErr w:type="spellEnd"/>
      <w:r w:rsidRPr="00056F8B">
        <w:rPr>
          <w:rFonts w:ascii="Verdana" w:hAnsi="Verdana"/>
        </w:rPr>
        <w:t>: "+</w:t>
      </w:r>
      <w:proofErr w:type="spellStart"/>
      <w:r w:rsidRPr="00056F8B">
        <w:rPr>
          <w:rFonts w:ascii="Verdana" w:hAnsi="Verdana"/>
        </w:rPr>
        <w:t>navigator.onLine</w:t>
      </w:r>
      <w:proofErr w:type="spellEnd"/>
      <w:r w:rsidRPr="00056F8B">
        <w:rPr>
          <w:rFonts w:ascii="Verdana" w:hAnsi="Verdana"/>
        </w:rPr>
        <w:t>);</w:t>
      </w:r>
    </w:p>
    <w:p w14:paraId="425AB6E1" w14:textId="77777777" w:rsidR="00E372BB" w:rsidRPr="00056F8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</w:p>
    <w:p w14:paraId="2D26ABAF" w14:textId="77777777" w:rsidR="00E372BB" w:rsidRPr="00056F8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056F8B">
        <w:rPr>
          <w:rFonts w:ascii="Verdana" w:hAnsi="Verdana"/>
        </w:rPr>
        <w:t>&lt;/script&gt;</w:t>
      </w:r>
    </w:p>
    <w:p w14:paraId="3F95192A" w14:textId="77777777" w:rsidR="00E372BB" w:rsidRPr="00056F8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056F8B">
        <w:rPr>
          <w:rFonts w:ascii="Verdana" w:hAnsi="Verdana"/>
        </w:rPr>
        <w:t>&lt;/body&gt;</w:t>
      </w:r>
    </w:p>
    <w:p w14:paraId="55F329C3" w14:textId="77777777" w:rsidR="00E372B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056F8B">
        <w:rPr>
          <w:rFonts w:ascii="Verdana" w:hAnsi="Verdana"/>
        </w:rPr>
        <w:t>&lt;/html&gt;</w:t>
      </w:r>
    </w:p>
    <w:p w14:paraId="6C95FEF2" w14:textId="77777777" w:rsidR="00E372B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</w:p>
    <w:p w14:paraId="51627356" w14:textId="77777777" w:rsidR="00E372B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</w:p>
    <w:p w14:paraId="48EF99F6" w14:textId="77777777" w:rsidR="00E372B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</w:p>
    <w:p w14:paraId="2AF2458A" w14:textId="77777777" w:rsidR="00E372B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</w:p>
    <w:p w14:paraId="2B628A70" w14:textId="77777777" w:rsidR="00E372B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</w:p>
    <w:p w14:paraId="7E65B337" w14:textId="77777777" w:rsidR="00E372BB" w:rsidRPr="00E372B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E372BB">
        <w:rPr>
          <w:rFonts w:ascii="Verdana" w:hAnsi="Verdana"/>
        </w:rPr>
        <w:t>&lt;html&gt;</w:t>
      </w:r>
    </w:p>
    <w:p w14:paraId="1E993E97" w14:textId="77777777" w:rsidR="00E372BB" w:rsidRPr="00E372B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E372BB">
        <w:rPr>
          <w:rFonts w:ascii="Verdana" w:hAnsi="Verdana"/>
        </w:rPr>
        <w:t>&lt;body&gt;</w:t>
      </w:r>
    </w:p>
    <w:p w14:paraId="7802F933" w14:textId="77777777" w:rsidR="00E372BB" w:rsidRPr="00E372B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E372BB">
        <w:rPr>
          <w:rFonts w:ascii="Verdana" w:hAnsi="Verdana"/>
        </w:rPr>
        <w:t xml:space="preserve">&lt;script&gt;  </w:t>
      </w:r>
    </w:p>
    <w:p w14:paraId="251F0B45" w14:textId="77777777" w:rsidR="00E372BB" w:rsidRPr="00E372B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E372BB">
        <w:rPr>
          <w:rFonts w:ascii="Verdana" w:hAnsi="Verdana"/>
        </w:rPr>
        <w:t>document.writeln</w:t>
      </w:r>
      <w:proofErr w:type="spellEnd"/>
      <w:proofErr w:type="gramEnd"/>
      <w:r w:rsidRPr="00E372BB">
        <w:rPr>
          <w:rFonts w:ascii="Verdana" w:hAnsi="Verdana"/>
        </w:rPr>
        <w:t>("&lt;</w:t>
      </w:r>
      <w:proofErr w:type="spellStart"/>
      <w:r w:rsidRPr="00E372BB">
        <w:rPr>
          <w:rFonts w:ascii="Verdana" w:hAnsi="Verdana"/>
        </w:rPr>
        <w:t>br</w:t>
      </w:r>
      <w:proofErr w:type="spellEnd"/>
      <w:r w:rsidRPr="00E372BB">
        <w:rPr>
          <w:rFonts w:ascii="Verdana" w:hAnsi="Verdana"/>
        </w:rPr>
        <w:t>/&gt;</w:t>
      </w:r>
      <w:proofErr w:type="spellStart"/>
      <w:r w:rsidRPr="00E372BB">
        <w:rPr>
          <w:rFonts w:ascii="Verdana" w:hAnsi="Verdana"/>
        </w:rPr>
        <w:t>screen.width</w:t>
      </w:r>
      <w:proofErr w:type="spellEnd"/>
      <w:r w:rsidRPr="00E372BB">
        <w:rPr>
          <w:rFonts w:ascii="Verdana" w:hAnsi="Verdana"/>
        </w:rPr>
        <w:t>: "+</w:t>
      </w:r>
      <w:proofErr w:type="spellStart"/>
      <w:r w:rsidRPr="00E372BB">
        <w:rPr>
          <w:rFonts w:ascii="Verdana" w:hAnsi="Verdana"/>
        </w:rPr>
        <w:t>screen.width</w:t>
      </w:r>
      <w:proofErr w:type="spellEnd"/>
      <w:r w:rsidRPr="00E372BB">
        <w:rPr>
          <w:rFonts w:ascii="Verdana" w:hAnsi="Verdana"/>
        </w:rPr>
        <w:t xml:space="preserve">);  </w:t>
      </w:r>
    </w:p>
    <w:p w14:paraId="330025B7" w14:textId="77777777" w:rsidR="00E372BB" w:rsidRPr="00E372B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E372BB">
        <w:rPr>
          <w:rFonts w:ascii="Verdana" w:hAnsi="Verdana"/>
        </w:rPr>
        <w:t>document.writeln</w:t>
      </w:r>
      <w:proofErr w:type="spellEnd"/>
      <w:proofErr w:type="gramEnd"/>
      <w:r w:rsidRPr="00E372BB">
        <w:rPr>
          <w:rFonts w:ascii="Verdana" w:hAnsi="Verdana"/>
        </w:rPr>
        <w:t>("&lt;</w:t>
      </w:r>
      <w:proofErr w:type="spellStart"/>
      <w:r w:rsidRPr="00E372BB">
        <w:rPr>
          <w:rFonts w:ascii="Verdana" w:hAnsi="Verdana"/>
        </w:rPr>
        <w:t>br</w:t>
      </w:r>
      <w:proofErr w:type="spellEnd"/>
      <w:r w:rsidRPr="00E372BB">
        <w:rPr>
          <w:rFonts w:ascii="Verdana" w:hAnsi="Verdana"/>
        </w:rPr>
        <w:t>/&gt;</w:t>
      </w:r>
      <w:proofErr w:type="spellStart"/>
      <w:r w:rsidRPr="00E372BB">
        <w:rPr>
          <w:rFonts w:ascii="Verdana" w:hAnsi="Verdana"/>
        </w:rPr>
        <w:t>screen.height</w:t>
      </w:r>
      <w:proofErr w:type="spellEnd"/>
      <w:r w:rsidRPr="00E372BB">
        <w:rPr>
          <w:rFonts w:ascii="Verdana" w:hAnsi="Verdana"/>
        </w:rPr>
        <w:t>: "+</w:t>
      </w:r>
      <w:proofErr w:type="spellStart"/>
      <w:r w:rsidRPr="00E372BB">
        <w:rPr>
          <w:rFonts w:ascii="Verdana" w:hAnsi="Verdana"/>
        </w:rPr>
        <w:t>screen.height</w:t>
      </w:r>
      <w:proofErr w:type="spellEnd"/>
      <w:r w:rsidRPr="00E372BB">
        <w:rPr>
          <w:rFonts w:ascii="Verdana" w:hAnsi="Verdana"/>
        </w:rPr>
        <w:t xml:space="preserve">);  </w:t>
      </w:r>
    </w:p>
    <w:p w14:paraId="27B3BA8B" w14:textId="77777777" w:rsidR="00E372BB" w:rsidRPr="00E372B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E372BB">
        <w:rPr>
          <w:rFonts w:ascii="Verdana" w:hAnsi="Verdana"/>
        </w:rPr>
        <w:t>document.writeln</w:t>
      </w:r>
      <w:proofErr w:type="spellEnd"/>
      <w:proofErr w:type="gramEnd"/>
      <w:r w:rsidRPr="00E372BB">
        <w:rPr>
          <w:rFonts w:ascii="Verdana" w:hAnsi="Verdana"/>
        </w:rPr>
        <w:t>("&lt;</w:t>
      </w:r>
      <w:proofErr w:type="spellStart"/>
      <w:r w:rsidRPr="00E372BB">
        <w:rPr>
          <w:rFonts w:ascii="Verdana" w:hAnsi="Verdana"/>
        </w:rPr>
        <w:t>br</w:t>
      </w:r>
      <w:proofErr w:type="spellEnd"/>
      <w:r w:rsidRPr="00E372BB">
        <w:rPr>
          <w:rFonts w:ascii="Verdana" w:hAnsi="Verdana"/>
        </w:rPr>
        <w:t>/&gt;</w:t>
      </w:r>
      <w:proofErr w:type="spellStart"/>
      <w:r w:rsidRPr="00E372BB">
        <w:rPr>
          <w:rFonts w:ascii="Verdana" w:hAnsi="Verdana"/>
        </w:rPr>
        <w:t>screen.availWidth</w:t>
      </w:r>
      <w:proofErr w:type="spellEnd"/>
      <w:r w:rsidRPr="00E372BB">
        <w:rPr>
          <w:rFonts w:ascii="Verdana" w:hAnsi="Verdana"/>
        </w:rPr>
        <w:t>: "+</w:t>
      </w:r>
      <w:proofErr w:type="spellStart"/>
      <w:r w:rsidRPr="00E372BB">
        <w:rPr>
          <w:rFonts w:ascii="Verdana" w:hAnsi="Verdana"/>
        </w:rPr>
        <w:t>screen.availWidth</w:t>
      </w:r>
      <w:proofErr w:type="spellEnd"/>
      <w:r w:rsidRPr="00E372BB">
        <w:rPr>
          <w:rFonts w:ascii="Verdana" w:hAnsi="Verdana"/>
        </w:rPr>
        <w:t xml:space="preserve">);  </w:t>
      </w:r>
    </w:p>
    <w:p w14:paraId="350830E7" w14:textId="77777777" w:rsidR="00E372BB" w:rsidRPr="00E372B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E372BB">
        <w:rPr>
          <w:rFonts w:ascii="Verdana" w:hAnsi="Verdana"/>
        </w:rPr>
        <w:t>document.writeln</w:t>
      </w:r>
      <w:proofErr w:type="spellEnd"/>
      <w:proofErr w:type="gramEnd"/>
      <w:r w:rsidRPr="00E372BB">
        <w:rPr>
          <w:rFonts w:ascii="Verdana" w:hAnsi="Verdana"/>
        </w:rPr>
        <w:t>("&lt;</w:t>
      </w:r>
      <w:proofErr w:type="spellStart"/>
      <w:r w:rsidRPr="00E372BB">
        <w:rPr>
          <w:rFonts w:ascii="Verdana" w:hAnsi="Verdana"/>
        </w:rPr>
        <w:t>br</w:t>
      </w:r>
      <w:proofErr w:type="spellEnd"/>
      <w:r w:rsidRPr="00E372BB">
        <w:rPr>
          <w:rFonts w:ascii="Verdana" w:hAnsi="Verdana"/>
        </w:rPr>
        <w:t>/&gt;</w:t>
      </w:r>
      <w:proofErr w:type="spellStart"/>
      <w:r w:rsidRPr="00E372BB">
        <w:rPr>
          <w:rFonts w:ascii="Verdana" w:hAnsi="Verdana"/>
        </w:rPr>
        <w:t>screen.availHeight</w:t>
      </w:r>
      <w:proofErr w:type="spellEnd"/>
      <w:r w:rsidRPr="00E372BB">
        <w:rPr>
          <w:rFonts w:ascii="Verdana" w:hAnsi="Verdana"/>
        </w:rPr>
        <w:t>: "+</w:t>
      </w:r>
      <w:proofErr w:type="spellStart"/>
      <w:r w:rsidRPr="00E372BB">
        <w:rPr>
          <w:rFonts w:ascii="Verdana" w:hAnsi="Verdana"/>
        </w:rPr>
        <w:t>screen.availHeight</w:t>
      </w:r>
      <w:proofErr w:type="spellEnd"/>
      <w:r w:rsidRPr="00E372BB">
        <w:rPr>
          <w:rFonts w:ascii="Verdana" w:hAnsi="Verdana"/>
        </w:rPr>
        <w:t xml:space="preserve">);  </w:t>
      </w:r>
    </w:p>
    <w:p w14:paraId="1648CF8F" w14:textId="77777777" w:rsidR="00E372BB" w:rsidRPr="00E372B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E372BB">
        <w:rPr>
          <w:rFonts w:ascii="Verdana" w:hAnsi="Verdana"/>
        </w:rPr>
        <w:t>document.writeln</w:t>
      </w:r>
      <w:proofErr w:type="spellEnd"/>
      <w:proofErr w:type="gramEnd"/>
      <w:r w:rsidRPr="00E372BB">
        <w:rPr>
          <w:rFonts w:ascii="Verdana" w:hAnsi="Verdana"/>
        </w:rPr>
        <w:t>("&lt;</w:t>
      </w:r>
      <w:proofErr w:type="spellStart"/>
      <w:r w:rsidRPr="00E372BB">
        <w:rPr>
          <w:rFonts w:ascii="Verdana" w:hAnsi="Verdana"/>
        </w:rPr>
        <w:t>br</w:t>
      </w:r>
      <w:proofErr w:type="spellEnd"/>
      <w:r w:rsidRPr="00E372BB">
        <w:rPr>
          <w:rFonts w:ascii="Verdana" w:hAnsi="Verdana"/>
        </w:rPr>
        <w:t>/&gt;</w:t>
      </w:r>
      <w:proofErr w:type="spellStart"/>
      <w:r w:rsidRPr="00E372BB">
        <w:rPr>
          <w:rFonts w:ascii="Verdana" w:hAnsi="Verdana"/>
        </w:rPr>
        <w:t>screen.colorDepth</w:t>
      </w:r>
      <w:proofErr w:type="spellEnd"/>
      <w:r w:rsidRPr="00E372BB">
        <w:rPr>
          <w:rFonts w:ascii="Verdana" w:hAnsi="Verdana"/>
        </w:rPr>
        <w:t>: "+</w:t>
      </w:r>
      <w:proofErr w:type="spellStart"/>
      <w:r w:rsidRPr="00E372BB">
        <w:rPr>
          <w:rFonts w:ascii="Verdana" w:hAnsi="Verdana"/>
        </w:rPr>
        <w:t>screen.colorDepth</w:t>
      </w:r>
      <w:proofErr w:type="spellEnd"/>
      <w:r w:rsidRPr="00E372BB">
        <w:rPr>
          <w:rFonts w:ascii="Verdana" w:hAnsi="Verdana"/>
        </w:rPr>
        <w:t xml:space="preserve">);  </w:t>
      </w:r>
    </w:p>
    <w:p w14:paraId="024F58ED" w14:textId="77777777" w:rsidR="00E372BB" w:rsidRPr="00E372B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E372BB">
        <w:rPr>
          <w:rFonts w:ascii="Verdana" w:hAnsi="Verdana"/>
        </w:rPr>
        <w:t>document.writeln</w:t>
      </w:r>
      <w:proofErr w:type="spellEnd"/>
      <w:proofErr w:type="gramEnd"/>
      <w:r w:rsidRPr="00E372BB">
        <w:rPr>
          <w:rFonts w:ascii="Verdana" w:hAnsi="Verdana"/>
        </w:rPr>
        <w:t>("&lt;</w:t>
      </w:r>
      <w:proofErr w:type="spellStart"/>
      <w:r w:rsidRPr="00E372BB">
        <w:rPr>
          <w:rFonts w:ascii="Verdana" w:hAnsi="Verdana"/>
        </w:rPr>
        <w:t>br</w:t>
      </w:r>
      <w:proofErr w:type="spellEnd"/>
      <w:r w:rsidRPr="00E372BB">
        <w:rPr>
          <w:rFonts w:ascii="Verdana" w:hAnsi="Verdana"/>
        </w:rPr>
        <w:t>/&gt;</w:t>
      </w:r>
      <w:proofErr w:type="spellStart"/>
      <w:r w:rsidRPr="00E372BB">
        <w:rPr>
          <w:rFonts w:ascii="Verdana" w:hAnsi="Verdana"/>
        </w:rPr>
        <w:t>screen.pixelDepth</w:t>
      </w:r>
      <w:proofErr w:type="spellEnd"/>
      <w:r w:rsidRPr="00E372BB">
        <w:rPr>
          <w:rFonts w:ascii="Verdana" w:hAnsi="Verdana"/>
        </w:rPr>
        <w:t>: "+</w:t>
      </w:r>
      <w:proofErr w:type="spellStart"/>
      <w:r w:rsidRPr="00E372BB">
        <w:rPr>
          <w:rFonts w:ascii="Verdana" w:hAnsi="Verdana"/>
        </w:rPr>
        <w:t>screen.pixelDepth</w:t>
      </w:r>
      <w:proofErr w:type="spellEnd"/>
      <w:r w:rsidRPr="00E372BB">
        <w:rPr>
          <w:rFonts w:ascii="Verdana" w:hAnsi="Verdana"/>
        </w:rPr>
        <w:t xml:space="preserve">);  </w:t>
      </w:r>
    </w:p>
    <w:p w14:paraId="39132383" w14:textId="77777777" w:rsidR="00E372BB" w:rsidRPr="00E372B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E372BB">
        <w:rPr>
          <w:rFonts w:ascii="Verdana" w:hAnsi="Verdana"/>
        </w:rPr>
        <w:lastRenderedPageBreak/>
        <w:t>&lt;/script&gt;</w:t>
      </w:r>
    </w:p>
    <w:p w14:paraId="2E4620E6" w14:textId="77777777" w:rsidR="00E372BB" w:rsidRPr="00E372BB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E372BB">
        <w:rPr>
          <w:rFonts w:ascii="Verdana" w:hAnsi="Verdana"/>
        </w:rPr>
        <w:t>&lt;/body&gt;</w:t>
      </w:r>
    </w:p>
    <w:p w14:paraId="5368ECE6" w14:textId="77777777" w:rsidR="00E372BB" w:rsidRPr="00D86F16" w:rsidRDefault="00E372BB" w:rsidP="00E372BB">
      <w:pPr>
        <w:pBdr>
          <w:bottom w:val="single" w:sz="6" w:space="1" w:color="auto"/>
        </w:pBdr>
        <w:rPr>
          <w:rFonts w:ascii="Verdana" w:hAnsi="Verdana"/>
        </w:rPr>
      </w:pPr>
      <w:r w:rsidRPr="00E372BB">
        <w:rPr>
          <w:rFonts w:ascii="Verdana" w:hAnsi="Verdana"/>
        </w:rPr>
        <w:t>&lt;/html&gt;</w:t>
      </w:r>
    </w:p>
    <w:p w14:paraId="7B55091F" w14:textId="77777777" w:rsidR="00E372BB" w:rsidRDefault="00E372BB" w:rsidP="00056F8B">
      <w:pPr>
        <w:pBdr>
          <w:bottom w:val="single" w:sz="6" w:space="1" w:color="auto"/>
        </w:pBdr>
        <w:rPr>
          <w:rFonts w:ascii="Verdana" w:hAnsi="Verdana"/>
        </w:rPr>
      </w:pPr>
    </w:p>
    <w:p w14:paraId="084BD4BD" w14:textId="77777777" w:rsidR="00FB38EB" w:rsidRDefault="00FB38EB" w:rsidP="00056F8B">
      <w:pPr>
        <w:pBdr>
          <w:bottom w:val="single" w:sz="6" w:space="1" w:color="auto"/>
        </w:pBdr>
        <w:rPr>
          <w:rFonts w:ascii="Verdana" w:hAnsi="Verdana"/>
        </w:rPr>
      </w:pPr>
    </w:p>
    <w:p w14:paraId="602D0E7B" w14:textId="77777777" w:rsidR="00FB38EB" w:rsidRDefault="00FB38EB" w:rsidP="00FB38EB">
      <w:pPr>
        <w:pStyle w:val="Heading1"/>
        <w:shd w:val="clear" w:color="auto" w:fill="FFFFFF"/>
        <w:spacing w:before="69" w:line="312" w:lineRule="atLeast"/>
        <w:jc w:val="both"/>
        <w:rPr>
          <w:rFonts w:ascii="Helvetica" w:hAnsi="Helvetica" w:cs="Helvetica"/>
          <w:b w:val="0"/>
          <w:bCs w:val="0"/>
          <w:color w:val="610B38"/>
          <w:sz w:val="40"/>
          <w:szCs w:val="40"/>
        </w:rPr>
      </w:pPr>
      <w:r>
        <w:rPr>
          <w:rFonts w:ascii="Helvetica" w:hAnsi="Helvetica" w:cs="Helvetica"/>
          <w:b w:val="0"/>
          <w:bCs w:val="0"/>
          <w:color w:val="610B38"/>
          <w:sz w:val="40"/>
          <w:szCs w:val="40"/>
        </w:rPr>
        <w:t>Document Object Model</w:t>
      </w:r>
    </w:p>
    <w:p w14:paraId="3B916AE3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&lt;script type="text/</w:t>
      </w:r>
      <w:proofErr w:type="spellStart"/>
      <w:r w:rsidRPr="00FB38EB">
        <w:rPr>
          <w:rFonts w:ascii="Verdana" w:hAnsi="Verdana"/>
        </w:rPr>
        <w:t>javascript</w:t>
      </w:r>
      <w:proofErr w:type="spellEnd"/>
      <w:r w:rsidRPr="00FB38EB">
        <w:rPr>
          <w:rFonts w:ascii="Verdana" w:hAnsi="Verdana"/>
        </w:rPr>
        <w:t xml:space="preserve">"&gt;  </w:t>
      </w:r>
    </w:p>
    <w:p w14:paraId="54BE5703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function </w:t>
      </w:r>
      <w:proofErr w:type="spellStart"/>
      <w:proofErr w:type="gramStart"/>
      <w:r w:rsidRPr="00FB38EB">
        <w:rPr>
          <w:rFonts w:ascii="Verdana" w:hAnsi="Verdana"/>
        </w:rPr>
        <w:t>printvalue</w:t>
      </w:r>
      <w:proofErr w:type="spellEnd"/>
      <w:r w:rsidRPr="00FB38EB">
        <w:rPr>
          <w:rFonts w:ascii="Verdana" w:hAnsi="Verdana"/>
        </w:rPr>
        <w:t>(</w:t>
      </w:r>
      <w:proofErr w:type="gramEnd"/>
      <w:r w:rsidRPr="00FB38EB">
        <w:rPr>
          <w:rFonts w:ascii="Verdana" w:hAnsi="Verdana"/>
        </w:rPr>
        <w:t xml:space="preserve">){  </w:t>
      </w:r>
    </w:p>
    <w:p w14:paraId="251CF20C" w14:textId="7D05B833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var name=</w:t>
      </w:r>
      <w:proofErr w:type="gramStart"/>
      <w:r w:rsidRPr="00FB38EB">
        <w:rPr>
          <w:rFonts w:ascii="Verdana" w:hAnsi="Verdana"/>
        </w:rPr>
        <w:t>document.form</w:t>
      </w:r>
      <w:proofErr w:type="gramEnd"/>
      <w:r w:rsidRPr="00FB38EB">
        <w:rPr>
          <w:rFonts w:ascii="Verdana" w:hAnsi="Verdana"/>
        </w:rPr>
        <w:t>1.</w:t>
      </w:r>
      <w:r w:rsidR="00B639A3">
        <w:rPr>
          <w:rFonts w:ascii="Verdana" w:hAnsi="Verdana"/>
        </w:rPr>
        <w:t>123</w:t>
      </w:r>
      <w:r w:rsidRPr="00FB38EB">
        <w:rPr>
          <w:rFonts w:ascii="Verdana" w:hAnsi="Verdana"/>
        </w:rPr>
        <w:t xml:space="preserve">.value;  </w:t>
      </w:r>
    </w:p>
    <w:p w14:paraId="627E75AC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proofErr w:type="gramStart"/>
      <w:r w:rsidRPr="00FB38EB">
        <w:rPr>
          <w:rFonts w:ascii="Verdana" w:hAnsi="Verdana"/>
        </w:rPr>
        <w:t>alert(</w:t>
      </w:r>
      <w:proofErr w:type="gramEnd"/>
      <w:r w:rsidRPr="00FB38EB">
        <w:rPr>
          <w:rFonts w:ascii="Verdana" w:hAnsi="Verdana"/>
        </w:rPr>
        <w:t xml:space="preserve">"Welcome: "+name);  </w:t>
      </w:r>
    </w:p>
    <w:p w14:paraId="287533FB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}  </w:t>
      </w:r>
    </w:p>
    <w:p w14:paraId="3357FEA0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&lt;/script&gt;  </w:t>
      </w:r>
    </w:p>
    <w:p w14:paraId="51CFFCD1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  </w:t>
      </w:r>
    </w:p>
    <w:p w14:paraId="3322BCB6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&lt;form name="form1"&gt;  </w:t>
      </w:r>
    </w:p>
    <w:p w14:paraId="56AE6357" w14:textId="1332AB9D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Enter Name:&lt;input type="text" name="</w:t>
      </w:r>
      <w:r w:rsidR="00B639A3">
        <w:rPr>
          <w:rFonts w:ascii="Verdana" w:hAnsi="Verdana"/>
        </w:rPr>
        <w:t>123</w:t>
      </w:r>
      <w:r w:rsidRPr="00FB38EB">
        <w:rPr>
          <w:rFonts w:ascii="Verdana" w:hAnsi="Verdana"/>
        </w:rPr>
        <w:t xml:space="preserve">"/&gt;  </w:t>
      </w:r>
    </w:p>
    <w:p w14:paraId="7B25D68C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&lt;input type="button" onclick="</w:t>
      </w:r>
      <w:proofErr w:type="spellStart"/>
      <w:proofErr w:type="gramStart"/>
      <w:r w:rsidRPr="00FB38EB">
        <w:rPr>
          <w:rFonts w:ascii="Verdana" w:hAnsi="Verdana"/>
        </w:rPr>
        <w:t>printvalue</w:t>
      </w:r>
      <w:proofErr w:type="spellEnd"/>
      <w:r w:rsidRPr="00FB38EB">
        <w:rPr>
          <w:rFonts w:ascii="Verdana" w:hAnsi="Verdana"/>
        </w:rPr>
        <w:t>(</w:t>
      </w:r>
      <w:proofErr w:type="gramEnd"/>
      <w:r w:rsidRPr="00FB38EB">
        <w:rPr>
          <w:rFonts w:ascii="Verdana" w:hAnsi="Verdana"/>
        </w:rPr>
        <w:t xml:space="preserve">)" value="print name"/&gt;  </w:t>
      </w:r>
    </w:p>
    <w:p w14:paraId="75A49FCF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&lt;/form&gt;  </w:t>
      </w:r>
    </w:p>
    <w:p w14:paraId="4793B838" w14:textId="77777777" w:rsidR="00B43E68" w:rsidRDefault="00B43E68" w:rsidP="00FB38EB">
      <w:pPr>
        <w:pBdr>
          <w:bottom w:val="single" w:sz="6" w:space="1" w:color="auto"/>
        </w:pBdr>
        <w:rPr>
          <w:rFonts w:ascii="Verdana" w:hAnsi="Verdana"/>
        </w:rPr>
      </w:pPr>
    </w:p>
    <w:p w14:paraId="090F051A" w14:textId="77777777" w:rsidR="00FB38EB" w:rsidRDefault="00B43E68" w:rsidP="00FB38EB">
      <w:pPr>
        <w:pBdr>
          <w:bottom w:val="single" w:sz="6" w:space="1" w:color="auto"/>
        </w:pBd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14:paraId="2043783C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  <w:b/>
        </w:rPr>
      </w:pPr>
      <w:proofErr w:type="spellStart"/>
      <w:r w:rsidRPr="00FB38EB">
        <w:rPr>
          <w:rFonts w:ascii="Verdana" w:hAnsi="Verdana"/>
          <w:b/>
        </w:rPr>
        <w:t>Javascript</w:t>
      </w:r>
      <w:proofErr w:type="spellEnd"/>
      <w:r w:rsidRPr="00FB38EB">
        <w:rPr>
          <w:rFonts w:ascii="Verdana" w:hAnsi="Verdana"/>
          <w:b/>
        </w:rPr>
        <w:t xml:space="preserve"> - </w:t>
      </w:r>
      <w:proofErr w:type="spellStart"/>
      <w:proofErr w:type="gramStart"/>
      <w:r w:rsidRPr="00FB38EB">
        <w:rPr>
          <w:rFonts w:ascii="Verdana" w:hAnsi="Verdana"/>
          <w:b/>
        </w:rPr>
        <w:t>document.getElementById</w:t>
      </w:r>
      <w:proofErr w:type="spellEnd"/>
      <w:proofErr w:type="gramEnd"/>
      <w:r w:rsidRPr="00FB38EB">
        <w:rPr>
          <w:rFonts w:ascii="Verdana" w:hAnsi="Verdana"/>
          <w:b/>
        </w:rPr>
        <w:t>() method</w:t>
      </w:r>
    </w:p>
    <w:p w14:paraId="57685BB4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  <w:b/>
        </w:rPr>
      </w:pPr>
    </w:p>
    <w:p w14:paraId="5992F449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&lt;script type="text/</w:t>
      </w:r>
      <w:proofErr w:type="spellStart"/>
      <w:r w:rsidRPr="00FB38EB">
        <w:rPr>
          <w:rFonts w:ascii="Verdana" w:hAnsi="Verdana"/>
        </w:rPr>
        <w:t>javascript</w:t>
      </w:r>
      <w:proofErr w:type="spellEnd"/>
      <w:r w:rsidRPr="00FB38EB">
        <w:rPr>
          <w:rFonts w:ascii="Verdana" w:hAnsi="Verdana"/>
        </w:rPr>
        <w:t xml:space="preserve">"&gt;  </w:t>
      </w:r>
    </w:p>
    <w:p w14:paraId="75B283EF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function </w:t>
      </w:r>
      <w:proofErr w:type="spellStart"/>
      <w:proofErr w:type="gramStart"/>
      <w:r w:rsidRPr="00FB38EB">
        <w:rPr>
          <w:rFonts w:ascii="Verdana" w:hAnsi="Verdana"/>
        </w:rPr>
        <w:t>getcube</w:t>
      </w:r>
      <w:proofErr w:type="spellEnd"/>
      <w:r w:rsidRPr="00FB38EB">
        <w:rPr>
          <w:rFonts w:ascii="Verdana" w:hAnsi="Verdana"/>
        </w:rPr>
        <w:t>(</w:t>
      </w:r>
      <w:proofErr w:type="gramEnd"/>
      <w:r w:rsidRPr="00FB38EB">
        <w:rPr>
          <w:rFonts w:ascii="Verdana" w:hAnsi="Verdana"/>
        </w:rPr>
        <w:t xml:space="preserve">){  </w:t>
      </w:r>
    </w:p>
    <w:p w14:paraId="5C7C6BD9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var number=</w:t>
      </w:r>
      <w:proofErr w:type="spellStart"/>
      <w:proofErr w:type="gramStart"/>
      <w:r w:rsidRPr="00FB38EB">
        <w:rPr>
          <w:rFonts w:ascii="Verdana" w:hAnsi="Verdana"/>
        </w:rPr>
        <w:t>document.getElementById</w:t>
      </w:r>
      <w:proofErr w:type="spellEnd"/>
      <w:proofErr w:type="gramEnd"/>
      <w:r w:rsidRPr="00FB38EB">
        <w:rPr>
          <w:rFonts w:ascii="Verdana" w:hAnsi="Verdana"/>
        </w:rPr>
        <w:t xml:space="preserve">("number").value;  </w:t>
      </w:r>
    </w:p>
    <w:p w14:paraId="2C423FC5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lastRenderedPageBreak/>
        <w:t xml:space="preserve">alert(number*number*number);  </w:t>
      </w:r>
    </w:p>
    <w:p w14:paraId="04953D8A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}  </w:t>
      </w:r>
    </w:p>
    <w:p w14:paraId="6C6689DB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&lt;/script&gt;  </w:t>
      </w:r>
    </w:p>
    <w:p w14:paraId="34C395A3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&lt;form&gt;  </w:t>
      </w:r>
    </w:p>
    <w:p w14:paraId="4E506A73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Enter No:&lt;input type="text" id="number" name="number"/&gt;&lt;</w:t>
      </w:r>
      <w:proofErr w:type="spellStart"/>
      <w:r w:rsidRPr="00FB38EB">
        <w:rPr>
          <w:rFonts w:ascii="Verdana" w:hAnsi="Verdana"/>
        </w:rPr>
        <w:t>br</w:t>
      </w:r>
      <w:proofErr w:type="spellEnd"/>
      <w:r w:rsidRPr="00FB38EB">
        <w:rPr>
          <w:rFonts w:ascii="Verdana" w:hAnsi="Verdana"/>
        </w:rPr>
        <w:t xml:space="preserve">/&gt;  </w:t>
      </w:r>
    </w:p>
    <w:p w14:paraId="7E10AE9E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&lt;input type="button" value="cube" onclick="</w:t>
      </w:r>
      <w:proofErr w:type="spellStart"/>
      <w:proofErr w:type="gramStart"/>
      <w:r w:rsidRPr="00FB38EB">
        <w:rPr>
          <w:rFonts w:ascii="Verdana" w:hAnsi="Verdana"/>
        </w:rPr>
        <w:t>getcube</w:t>
      </w:r>
      <w:proofErr w:type="spellEnd"/>
      <w:r w:rsidRPr="00FB38EB">
        <w:rPr>
          <w:rFonts w:ascii="Verdana" w:hAnsi="Verdana"/>
        </w:rPr>
        <w:t>(</w:t>
      </w:r>
      <w:proofErr w:type="gramEnd"/>
      <w:r w:rsidRPr="00FB38EB">
        <w:rPr>
          <w:rFonts w:ascii="Verdana" w:hAnsi="Verdana"/>
        </w:rPr>
        <w:t xml:space="preserve">)"/&gt;  </w:t>
      </w:r>
    </w:p>
    <w:p w14:paraId="6107D25E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&lt;/form&gt;  </w:t>
      </w:r>
    </w:p>
    <w:p w14:paraId="041E3A71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</w:p>
    <w:p w14:paraId="16B4AFCF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</w:p>
    <w:p w14:paraId="2CC958DD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r>
        <w:rPr>
          <w:rFonts w:ascii="Verdana" w:hAnsi="Verdana"/>
        </w:rPr>
        <w:t>J</w:t>
      </w:r>
      <w:r w:rsidRPr="00FB38EB">
        <w:rPr>
          <w:rFonts w:ascii="Verdana" w:hAnsi="Verdana"/>
        </w:rPr>
        <w:t>avascript</w:t>
      </w:r>
      <w:proofErr w:type="spellEnd"/>
      <w:r w:rsidRPr="00FB38EB">
        <w:rPr>
          <w:rFonts w:ascii="Verdana" w:hAnsi="Verdana"/>
        </w:rPr>
        <w:t xml:space="preserve"> - </w:t>
      </w:r>
      <w:proofErr w:type="spellStart"/>
      <w:proofErr w:type="gramStart"/>
      <w:r w:rsidRPr="00FB38EB">
        <w:rPr>
          <w:rFonts w:ascii="Verdana" w:hAnsi="Verdana"/>
        </w:rPr>
        <w:t>document.getElementsByName</w:t>
      </w:r>
      <w:proofErr w:type="spellEnd"/>
      <w:proofErr w:type="gramEnd"/>
      <w:r w:rsidRPr="00FB38EB">
        <w:rPr>
          <w:rFonts w:ascii="Verdana" w:hAnsi="Verdana"/>
        </w:rPr>
        <w:t>() method</w:t>
      </w:r>
    </w:p>
    <w:p w14:paraId="4362E6C2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</w:p>
    <w:p w14:paraId="443B7D76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&lt;script type="text/</w:t>
      </w:r>
      <w:proofErr w:type="spellStart"/>
      <w:r w:rsidRPr="00FB38EB">
        <w:rPr>
          <w:rFonts w:ascii="Verdana" w:hAnsi="Verdana"/>
        </w:rPr>
        <w:t>javascript</w:t>
      </w:r>
      <w:proofErr w:type="spellEnd"/>
      <w:r w:rsidRPr="00FB38EB">
        <w:rPr>
          <w:rFonts w:ascii="Verdana" w:hAnsi="Verdana"/>
        </w:rPr>
        <w:t xml:space="preserve">"&gt;  </w:t>
      </w:r>
    </w:p>
    <w:p w14:paraId="394901AB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function </w:t>
      </w:r>
      <w:proofErr w:type="spellStart"/>
      <w:proofErr w:type="gramStart"/>
      <w:r w:rsidRPr="00FB38EB">
        <w:rPr>
          <w:rFonts w:ascii="Verdana" w:hAnsi="Verdana"/>
        </w:rPr>
        <w:t>totalelements</w:t>
      </w:r>
      <w:proofErr w:type="spellEnd"/>
      <w:r w:rsidRPr="00FB38EB">
        <w:rPr>
          <w:rFonts w:ascii="Verdana" w:hAnsi="Verdana"/>
        </w:rPr>
        <w:t>(</w:t>
      </w:r>
      <w:proofErr w:type="gramEnd"/>
      <w:r w:rsidRPr="00FB38EB">
        <w:rPr>
          <w:rFonts w:ascii="Verdana" w:hAnsi="Verdana"/>
        </w:rPr>
        <w:t xml:space="preserve">)  </w:t>
      </w:r>
    </w:p>
    <w:p w14:paraId="40D1C2E1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{  </w:t>
      </w:r>
    </w:p>
    <w:p w14:paraId="4A2E0FB3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var </w:t>
      </w:r>
      <w:proofErr w:type="spellStart"/>
      <w:r w:rsidRPr="00FB38EB">
        <w:rPr>
          <w:rFonts w:ascii="Verdana" w:hAnsi="Verdana"/>
        </w:rPr>
        <w:t>allgenders</w:t>
      </w:r>
      <w:proofErr w:type="spellEnd"/>
      <w:r w:rsidRPr="00FB38EB">
        <w:rPr>
          <w:rFonts w:ascii="Verdana" w:hAnsi="Verdana"/>
        </w:rPr>
        <w:t>=</w:t>
      </w:r>
      <w:proofErr w:type="spellStart"/>
      <w:proofErr w:type="gramStart"/>
      <w:r w:rsidRPr="00FB38EB">
        <w:rPr>
          <w:rFonts w:ascii="Verdana" w:hAnsi="Verdana"/>
        </w:rPr>
        <w:t>document.getElementsByName</w:t>
      </w:r>
      <w:proofErr w:type="spellEnd"/>
      <w:proofErr w:type="gramEnd"/>
      <w:r w:rsidRPr="00FB38EB">
        <w:rPr>
          <w:rFonts w:ascii="Verdana" w:hAnsi="Verdana"/>
        </w:rPr>
        <w:t xml:space="preserve">("gender");  </w:t>
      </w:r>
    </w:p>
    <w:p w14:paraId="641D1753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proofErr w:type="gramStart"/>
      <w:r w:rsidRPr="00FB38EB">
        <w:rPr>
          <w:rFonts w:ascii="Verdana" w:hAnsi="Verdana"/>
        </w:rPr>
        <w:t>alert(</w:t>
      </w:r>
      <w:proofErr w:type="gramEnd"/>
      <w:r w:rsidRPr="00FB38EB">
        <w:rPr>
          <w:rFonts w:ascii="Verdana" w:hAnsi="Verdana"/>
        </w:rPr>
        <w:t>"Total Genders:"+</w:t>
      </w:r>
      <w:proofErr w:type="spellStart"/>
      <w:r w:rsidRPr="00FB38EB">
        <w:rPr>
          <w:rFonts w:ascii="Verdana" w:hAnsi="Verdana"/>
        </w:rPr>
        <w:t>allgenders.length</w:t>
      </w:r>
      <w:proofErr w:type="spellEnd"/>
      <w:r w:rsidRPr="00FB38EB">
        <w:rPr>
          <w:rFonts w:ascii="Verdana" w:hAnsi="Verdana"/>
        </w:rPr>
        <w:t xml:space="preserve">);  </w:t>
      </w:r>
    </w:p>
    <w:p w14:paraId="4B14A810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}  </w:t>
      </w:r>
    </w:p>
    <w:p w14:paraId="728050A4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&lt;/script&gt;  </w:t>
      </w:r>
    </w:p>
    <w:p w14:paraId="3FA293D2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&lt;form&gt;  </w:t>
      </w:r>
    </w:p>
    <w:p w14:paraId="5B0DBD06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Male:&lt;input type="radio" name="gender" value="male"&gt;  </w:t>
      </w:r>
    </w:p>
    <w:p w14:paraId="391971F0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Female:&lt;input type="radio" name="gender" value="female"&gt;  </w:t>
      </w:r>
    </w:p>
    <w:p w14:paraId="2034C71A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  </w:t>
      </w:r>
    </w:p>
    <w:p w14:paraId="23C6EBCA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&lt;input type="button" onclick="</w:t>
      </w:r>
      <w:proofErr w:type="spellStart"/>
      <w:proofErr w:type="gramStart"/>
      <w:r w:rsidRPr="00FB38EB">
        <w:rPr>
          <w:rFonts w:ascii="Verdana" w:hAnsi="Verdana"/>
        </w:rPr>
        <w:t>totalelements</w:t>
      </w:r>
      <w:proofErr w:type="spellEnd"/>
      <w:r w:rsidRPr="00FB38EB">
        <w:rPr>
          <w:rFonts w:ascii="Verdana" w:hAnsi="Verdana"/>
        </w:rPr>
        <w:t>(</w:t>
      </w:r>
      <w:proofErr w:type="gramEnd"/>
      <w:r w:rsidRPr="00FB38EB">
        <w:rPr>
          <w:rFonts w:ascii="Verdana" w:hAnsi="Verdana"/>
        </w:rPr>
        <w:t xml:space="preserve">)" value="Total Genders"&gt;  </w:t>
      </w:r>
    </w:p>
    <w:p w14:paraId="215078D4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&lt;/form&gt;  </w:t>
      </w:r>
    </w:p>
    <w:p w14:paraId="27382BB1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</w:p>
    <w:p w14:paraId="30F0F480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</w:p>
    <w:p w14:paraId="26E0AC1E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r w:rsidRPr="00FB38EB">
        <w:rPr>
          <w:rFonts w:ascii="Verdana" w:hAnsi="Verdana"/>
        </w:rPr>
        <w:t>Javascript</w:t>
      </w:r>
      <w:proofErr w:type="spellEnd"/>
      <w:r w:rsidRPr="00FB38EB">
        <w:rPr>
          <w:rFonts w:ascii="Verdana" w:hAnsi="Verdana"/>
        </w:rPr>
        <w:t xml:space="preserve"> - </w:t>
      </w:r>
      <w:proofErr w:type="spellStart"/>
      <w:proofErr w:type="gramStart"/>
      <w:r w:rsidRPr="00FB38EB">
        <w:rPr>
          <w:rFonts w:ascii="Verdana" w:hAnsi="Verdana"/>
        </w:rPr>
        <w:t>document.getElementsByTagName</w:t>
      </w:r>
      <w:proofErr w:type="spellEnd"/>
      <w:proofErr w:type="gramEnd"/>
      <w:r w:rsidRPr="00FB38EB">
        <w:rPr>
          <w:rFonts w:ascii="Verdana" w:hAnsi="Verdana"/>
        </w:rPr>
        <w:t>() method</w:t>
      </w:r>
    </w:p>
    <w:p w14:paraId="1437B7AB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lastRenderedPageBreak/>
        <w:t>&lt;script type="text/</w:t>
      </w:r>
      <w:proofErr w:type="spellStart"/>
      <w:r w:rsidRPr="00FB38EB">
        <w:rPr>
          <w:rFonts w:ascii="Verdana" w:hAnsi="Verdana"/>
        </w:rPr>
        <w:t>javascript</w:t>
      </w:r>
      <w:proofErr w:type="spellEnd"/>
      <w:r w:rsidRPr="00FB38EB">
        <w:rPr>
          <w:rFonts w:ascii="Verdana" w:hAnsi="Verdana"/>
        </w:rPr>
        <w:t xml:space="preserve">"&gt;  </w:t>
      </w:r>
    </w:p>
    <w:p w14:paraId="388DDA83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function </w:t>
      </w:r>
      <w:proofErr w:type="spellStart"/>
      <w:proofErr w:type="gramStart"/>
      <w:r w:rsidRPr="00FB38EB">
        <w:rPr>
          <w:rFonts w:ascii="Verdana" w:hAnsi="Verdana"/>
        </w:rPr>
        <w:t>countpara</w:t>
      </w:r>
      <w:proofErr w:type="spellEnd"/>
      <w:r w:rsidRPr="00FB38EB">
        <w:rPr>
          <w:rFonts w:ascii="Verdana" w:hAnsi="Verdana"/>
        </w:rPr>
        <w:t>(</w:t>
      </w:r>
      <w:proofErr w:type="gramEnd"/>
      <w:r w:rsidRPr="00FB38EB">
        <w:rPr>
          <w:rFonts w:ascii="Verdana" w:hAnsi="Verdana"/>
        </w:rPr>
        <w:t xml:space="preserve">){  </w:t>
      </w:r>
    </w:p>
    <w:p w14:paraId="3504A0B1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var </w:t>
      </w:r>
      <w:proofErr w:type="spellStart"/>
      <w:r w:rsidRPr="00FB38EB">
        <w:rPr>
          <w:rFonts w:ascii="Verdana" w:hAnsi="Verdana"/>
        </w:rPr>
        <w:t>totalpara</w:t>
      </w:r>
      <w:proofErr w:type="spellEnd"/>
      <w:r w:rsidRPr="00FB38EB">
        <w:rPr>
          <w:rFonts w:ascii="Verdana" w:hAnsi="Verdana"/>
        </w:rPr>
        <w:t>=</w:t>
      </w:r>
      <w:proofErr w:type="spellStart"/>
      <w:proofErr w:type="gramStart"/>
      <w:r w:rsidRPr="00FB38EB">
        <w:rPr>
          <w:rFonts w:ascii="Verdana" w:hAnsi="Verdana"/>
        </w:rPr>
        <w:t>document.getElementsByTagName</w:t>
      </w:r>
      <w:proofErr w:type="spellEnd"/>
      <w:proofErr w:type="gramEnd"/>
      <w:r w:rsidRPr="00FB38EB">
        <w:rPr>
          <w:rFonts w:ascii="Verdana" w:hAnsi="Verdana"/>
        </w:rPr>
        <w:t xml:space="preserve">("p");  </w:t>
      </w:r>
    </w:p>
    <w:p w14:paraId="0D957C9F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proofErr w:type="gramStart"/>
      <w:r w:rsidRPr="00FB38EB">
        <w:rPr>
          <w:rFonts w:ascii="Verdana" w:hAnsi="Verdana"/>
        </w:rPr>
        <w:t>alert(</w:t>
      </w:r>
      <w:proofErr w:type="gramEnd"/>
      <w:r w:rsidRPr="00FB38EB">
        <w:rPr>
          <w:rFonts w:ascii="Verdana" w:hAnsi="Verdana"/>
        </w:rPr>
        <w:t>"total p tags are: "+</w:t>
      </w:r>
      <w:proofErr w:type="spellStart"/>
      <w:r w:rsidRPr="00FB38EB">
        <w:rPr>
          <w:rFonts w:ascii="Verdana" w:hAnsi="Verdana"/>
        </w:rPr>
        <w:t>totalpara.length</w:t>
      </w:r>
      <w:proofErr w:type="spellEnd"/>
      <w:r w:rsidRPr="00FB38EB">
        <w:rPr>
          <w:rFonts w:ascii="Verdana" w:hAnsi="Verdana"/>
        </w:rPr>
        <w:t xml:space="preserve">);  </w:t>
      </w:r>
    </w:p>
    <w:p w14:paraId="3ADA9CD4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  </w:t>
      </w:r>
    </w:p>
    <w:p w14:paraId="6FBF4C47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}  </w:t>
      </w:r>
    </w:p>
    <w:p w14:paraId="18DE22C7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&lt;/script&gt;  </w:t>
      </w:r>
    </w:p>
    <w:p w14:paraId="1CE8DDD3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&lt;p&gt;This is a </w:t>
      </w:r>
      <w:proofErr w:type="spellStart"/>
      <w:r w:rsidRPr="00FB38EB">
        <w:rPr>
          <w:rFonts w:ascii="Verdana" w:hAnsi="Verdana"/>
        </w:rPr>
        <w:t>pragraph</w:t>
      </w:r>
      <w:proofErr w:type="spellEnd"/>
      <w:r w:rsidRPr="00FB38EB">
        <w:rPr>
          <w:rFonts w:ascii="Verdana" w:hAnsi="Verdana"/>
        </w:rPr>
        <w:t xml:space="preserve">&lt;/p&gt;  </w:t>
      </w:r>
    </w:p>
    <w:p w14:paraId="2C929D9A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&lt;p&gt;Here we are going to count total number of paragraphs by </w:t>
      </w:r>
      <w:proofErr w:type="spellStart"/>
      <w:proofErr w:type="gramStart"/>
      <w:r w:rsidRPr="00FB38EB">
        <w:rPr>
          <w:rFonts w:ascii="Verdana" w:hAnsi="Verdana"/>
        </w:rPr>
        <w:t>getElementByTagName</w:t>
      </w:r>
      <w:proofErr w:type="spellEnd"/>
      <w:r w:rsidRPr="00FB38EB">
        <w:rPr>
          <w:rFonts w:ascii="Verdana" w:hAnsi="Verdana"/>
        </w:rPr>
        <w:t>(</w:t>
      </w:r>
      <w:proofErr w:type="gramEnd"/>
      <w:r w:rsidRPr="00FB38EB">
        <w:rPr>
          <w:rFonts w:ascii="Verdana" w:hAnsi="Verdana"/>
        </w:rPr>
        <w:t xml:space="preserve">) method.&lt;/p&gt;  </w:t>
      </w:r>
    </w:p>
    <w:p w14:paraId="0FB4EE65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&lt;p&gt;Let's see the simple example&lt;/p&gt;  </w:t>
      </w:r>
    </w:p>
    <w:p w14:paraId="2B2A5D2D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&lt;button onclick="</w:t>
      </w:r>
      <w:proofErr w:type="spellStart"/>
      <w:proofErr w:type="gramStart"/>
      <w:r w:rsidRPr="00FB38EB">
        <w:rPr>
          <w:rFonts w:ascii="Verdana" w:hAnsi="Verdana"/>
        </w:rPr>
        <w:t>countpara</w:t>
      </w:r>
      <w:proofErr w:type="spellEnd"/>
      <w:r w:rsidRPr="00FB38EB">
        <w:rPr>
          <w:rFonts w:ascii="Verdana" w:hAnsi="Verdana"/>
        </w:rPr>
        <w:t>(</w:t>
      </w:r>
      <w:proofErr w:type="gramEnd"/>
      <w:r w:rsidRPr="00FB38EB">
        <w:rPr>
          <w:rFonts w:ascii="Verdana" w:hAnsi="Verdana"/>
        </w:rPr>
        <w:t xml:space="preserve">)"&gt;count paragraph&lt;/button&gt;  </w:t>
      </w:r>
    </w:p>
    <w:p w14:paraId="134561F0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</w:p>
    <w:p w14:paraId="67CAFED0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</w:p>
    <w:p w14:paraId="719E6E77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</w:p>
    <w:p w14:paraId="6600C390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r w:rsidRPr="00FB38EB">
        <w:rPr>
          <w:rFonts w:ascii="Verdana" w:hAnsi="Verdana"/>
        </w:rPr>
        <w:t>Javascript</w:t>
      </w:r>
      <w:proofErr w:type="spellEnd"/>
      <w:r w:rsidRPr="00FB38EB"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 w:rsidRPr="00FB38EB">
        <w:rPr>
          <w:rFonts w:ascii="Verdana" w:hAnsi="Verdana"/>
        </w:rPr>
        <w:t xml:space="preserve"> </w:t>
      </w:r>
      <w:proofErr w:type="spellStart"/>
      <w:r w:rsidRPr="00FB38EB">
        <w:rPr>
          <w:rFonts w:ascii="Verdana" w:hAnsi="Verdana"/>
        </w:rPr>
        <w:t>innerHTML</w:t>
      </w:r>
      <w:proofErr w:type="spellEnd"/>
    </w:p>
    <w:p w14:paraId="465B60BA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&lt;html&gt;</w:t>
      </w:r>
    </w:p>
    <w:p w14:paraId="3A9A8B40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&lt;body&gt;</w:t>
      </w:r>
    </w:p>
    <w:p w14:paraId="55DCDB42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&lt;script type="text/</w:t>
      </w:r>
      <w:proofErr w:type="spellStart"/>
      <w:r w:rsidRPr="00FB38EB">
        <w:rPr>
          <w:rFonts w:ascii="Verdana" w:hAnsi="Verdana"/>
        </w:rPr>
        <w:t>javascript</w:t>
      </w:r>
      <w:proofErr w:type="spellEnd"/>
      <w:r w:rsidRPr="00FB38EB">
        <w:rPr>
          <w:rFonts w:ascii="Verdana" w:hAnsi="Verdana"/>
        </w:rPr>
        <w:t xml:space="preserve">" &gt;  </w:t>
      </w:r>
    </w:p>
    <w:p w14:paraId="14D457FC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function </w:t>
      </w:r>
      <w:proofErr w:type="spellStart"/>
      <w:proofErr w:type="gramStart"/>
      <w:r w:rsidRPr="00FB38EB">
        <w:rPr>
          <w:rFonts w:ascii="Verdana" w:hAnsi="Verdana"/>
        </w:rPr>
        <w:t>showcommentform</w:t>
      </w:r>
      <w:proofErr w:type="spellEnd"/>
      <w:r w:rsidRPr="00FB38EB">
        <w:rPr>
          <w:rFonts w:ascii="Verdana" w:hAnsi="Verdana"/>
        </w:rPr>
        <w:t>(</w:t>
      </w:r>
      <w:proofErr w:type="gramEnd"/>
      <w:r w:rsidRPr="00FB38EB">
        <w:rPr>
          <w:rFonts w:ascii="Verdana" w:hAnsi="Verdana"/>
        </w:rPr>
        <w:t xml:space="preserve">) {  </w:t>
      </w:r>
    </w:p>
    <w:p w14:paraId="31400C54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var data="Name:&lt;</w:t>
      </w:r>
      <w:proofErr w:type="spellStart"/>
      <w:r w:rsidRPr="00FB38EB">
        <w:rPr>
          <w:rFonts w:ascii="Verdana" w:hAnsi="Verdana"/>
        </w:rPr>
        <w:t>br</w:t>
      </w:r>
      <w:proofErr w:type="spellEnd"/>
      <w:r w:rsidRPr="00FB38EB">
        <w:rPr>
          <w:rFonts w:ascii="Verdana" w:hAnsi="Verdana"/>
        </w:rPr>
        <w:t>&gt;&lt;input type='text' name='name'&gt;&lt;</w:t>
      </w:r>
      <w:proofErr w:type="spellStart"/>
      <w:r w:rsidRPr="00FB38EB">
        <w:rPr>
          <w:rFonts w:ascii="Verdana" w:hAnsi="Verdana"/>
        </w:rPr>
        <w:t>br</w:t>
      </w:r>
      <w:proofErr w:type="spellEnd"/>
      <w:r w:rsidRPr="00FB38EB">
        <w:rPr>
          <w:rFonts w:ascii="Verdana" w:hAnsi="Verdana"/>
        </w:rPr>
        <w:t>&gt;Comment:&lt;</w:t>
      </w:r>
      <w:proofErr w:type="spellStart"/>
      <w:r w:rsidRPr="00FB38EB">
        <w:rPr>
          <w:rFonts w:ascii="Verdana" w:hAnsi="Verdana"/>
        </w:rPr>
        <w:t>br</w:t>
      </w:r>
      <w:proofErr w:type="spellEnd"/>
      <w:r w:rsidRPr="00FB38EB">
        <w:rPr>
          <w:rFonts w:ascii="Verdana" w:hAnsi="Verdana"/>
        </w:rPr>
        <w:t>&gt;&lt;</w:t>
      </w:r>
      <w:proofErr w:type="spellStart"/>
      <w:r w:rsidRPr="00FB38EB">
        <w:rPr>
          <w:rFonts w:ascii="Verdana" w:hAnsi="Verdana"/>
        </w:rPr>
        <w:t>textarea</w:t>
      </w:r>
      <w:proofErr w:type="spellEnd"/>
      <w:r w:rsidRPr="00FB38EB">
        <w:rPr>
          <w:rFonts w:ascii="Verdana" w:hAnsi="Verdana"/>
        </w:rPr>
        <w:t xml:space="preserve"> rows='5' cols='50'&gt;&lt;/</w:t>
      </w:r>
      <w:proofErr w:type="spellStart"/>
      <w:r w:rsidRPr="00FB38EB">
        <w:rPr>
          <w:rFonts w:ascii="Verdana" w:hAnsi="Verdana"/>
        </w:rPr>
        <w:t>textarea</w:t>
      </w:r>
      <w:proofErr w:type="spellEnd"/>
      <w:r w:rsidRPr="00FB38EB">
        <w:rPr>
          <w:rFonts w:ascii="Verdana" w:hAnsi="Verdana"/>
        </w:rPr>
        <w:t>&gt;&lt;</w:t>
      </w:r>
      <w:proofErr w:type="spellStart"/>
      <w:r w:rsidRPr="00FB38EB">
        <w:rPr>
          <w:rFonts w:ascii="Verdana" w:hAnsi="Verdana"/>
        </w:rPr>
        <w:t>br</w:t>
      </w:r>
      <w:proofErr w:type="spellEnd"/>
      <w:r w:rsidRPr="00FB38EB">
        <w:rPr>
          <w:rFonts w:ascii="Verdana" w:hAnsi="Verdana"/>
        </w:rPr>
        <w:t xml:space="preserve">&gt;&lt;input type='submit' value='comment'&gt;";  </w:t>
      </w:r>
    </w:p>
    <w:p w14:paraId="0125CBAF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  </w:t>
      </w:r>
    </w:p>
    <w:p w14:paraId="2203B1E6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FB38EB">
        <w:rPr>
          <w:rFonts w:ascii="Verdana" w:hAnsi="Verdana"/>
        </w:rPr>
        <w:t>document.getElementById</w:t>
      </w:r>
      <w:proofErr w:type="spellEnd"/>
      <w:proofErr w:type="gramEnd"/>
      <w:r w:rsidRPr="00FB38EB">
        <w:rPr>
          <w:rFonts w:ascii="Verdana" w:hAnsi="Verdana"/>
        </w:rPr>
        <w:t>('</w:t>
      </w:r>
      <w:proofErr w:type="spellStart"/>
      <w:r w:rsidRPr="00FB38EB">
        <w:rPr>
          <w:rFonts w:ascii="Verdana" w:hAnsi="Verdana"/>
        </w:rPr>
        <w:t>mylocation</w:t>
      </w:r>
      <w:proofErr w:type="spellEnd"/>
      <w:r w:rsidRPr="00FB38EB">
        <w:rPr>
          <w:rFonts w:ascii="Verdana" w:hAnsi="Verdana"/>
        </w:rPr>
        <w:t>').</w:t>
      </w:r>
      <w:proofErr w:type="spellStart"/>
      <w:r w:rsidRPr="00FB38EB">
        <w:rPr>
          <w:rFonts w:ascii="Verdana" w:hAnsi="Verdana"/>
        </w:rPr>
        <w:t>innerHTML</w:t>
      </w:r>
      <w:proofErr w:type="spellEnd"/>
      <w:r w:rsidRPr="00FB38EB">
        <w:rPr>
          <w:rFonts w:ascii="Verdana" w:hAnsi="Verdana"/>
        </w:rPr>
        <w:t xml:space="preserve">=data;  </w:t>
      </w:r>
    </w:p>
    <w:p w14:paraId="02CC7650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 }  </w:t>
      </w:r>
    </w:p>
    <w:p w14:paraId="78E38B0D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  </w:t>
      </w:r>
    </w:p>
    <w:p w14:paraId="4C5A6BD2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&lt;/script&gt;  </w:t>
      </w:r>
    </w:p>
    <w:p w14:paraId="43E7346D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&lt;form name="</w:t>
      </w:r>
      <w:proofErr w:type="spellStart"/>
      <w:r w:rsidRPr="00FB38EB">
        <w:rPr>
          <w:rFonts w:ascii="Verdana" w:hAnsi="Verdana"/>
        </w:rPr>
        <w:t>myForm</w:t>
      </w:r>
      <w:proofErr w:type="spellEnd"/>
      <w:r w:rsidRPr="00FB38EB">
        <w:rPr>
          <w:rFonts w:ascii="Verdana" w:hAnsi="Verdana"/>
        </w:rPr>
        <w:t xml:space="preserve">"&gt;  </w:t>
      </w:r>
    </w:p>
    <w:p w14:paraId="17D30AF9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lastRenderedPageBreak/>
        <w:t>&lt;input type="button" value="comment" onclick="</w:t>
      </w:r>
      <w:proofErr w:type="spellStart"/>
      <w:proofErr w:type="gramStart"/>
      <w:r w:rsidRPr="00FB38EB">
        <w:rPr>
          <w:rFonts w:ascii="Verdana" w:hAnsi="Verdana"/>
        </w:rPr>
        <w:t>showcommentform</w:t>
      </w:r>
      <w:proofErr w:type="spellEnd"/>
      <w:r w:rsidRPr="00FB38EB">
        <w:rPr>
          <w:rFonts w:ascii="Verdana" w:hAnsi="Verdana"/>
        </w:rPr>
        <w:t>(</w:t>
      </w:r>
      <w:proofErr w:type="gramEnd"/>
      <w:r w:rsidRPr="00FB38EB">
        <w:rPr>
          <w:rFonts w:ascii="Verdana" w:hAnsi="Verdana"/>
        </w:rPr>
        <w:t xml:space="preserve">)"&gt;  </w:t>
      </w:r>
    </w:p>
    <w:p w14:paraId="1658AFFA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&lt;div id="</w:t>
      </w:r>
      <w:proofErr w:type="spellStart"/>
      <w:r w:rsidRPr="00FB38EB">
        <w:rPr>
          <w:rFonts w:ascii="Verdana" w:hAnsi="Verdana"/>
        </w:rPr>
        <w:t>mylocation</w:t>
      </w:r>
      <w:proofErr w:type="spellEnd"/>
      <w:r w:rsidRPr="00FB38EB">
        <w:rPr>
          <w:rFonts w:ascii="Verdana" w:hAnsi="Verdana"/>
        </w:rPr>
        <w:t xml:space="preserve">"&gt;&lt;/div&gt;  </w:t>
      </w:r>
    </w:p>
    <w:p w14:paraId="6363C22A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&lt;/form&gt;  </w:t>
      </w:r>
    </w:p>
    <w:p w14:paraId="051CB5E1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&lt;/body&gt;</w:t>
      </w:r>
    </w:p>
    <w:p w14:paraId="397A2C71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&lt;/html&gt;</w:t>
      </w:r>
    </w:p>
    <w:p w14:paraId="1F07AB44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</w:p>
    <w:p w14:paraId="04421CBC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</w:p>
    <w:p w14:paraId="77550148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r w:rsidRPr="00FB38EB">
        <w:rPr>
          <w:rFonts w:ascii="Verdana" w:hAnsi="Verdana"/>
        </w:rPr>
        <w:t>Javascript</w:t>
      </w:r>
      <w:proofErr w:type="spellEnd"/>
      <w:r w:rsidRPr="00FB38EB"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 w:rsidRPr="00FB38EB">
        <w:rPr>
          <w:rFonts w:ascii="Verdana" w:hAnsi="Verdana"/>
        </w:rPr>
        <w:t xml:space="preserve"> </w:t>
      </w:r>
      <w:proofErr w:type="spellStart"/>
      <w:r w:rsidRPr="00FB38EB">
        <w:rPr>
          <w:rFonts w:ascii="Verdana" w:hAnsi="Verdana"/>
        </w:rPr>
        <w:t>innerText</w:t>
      </w:r>
      <w:proofErr w:type="spellEnd"/>
    </w:p>
    <w:p w14:paraId="131F0EB6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</w:p>
    <w:p w14:paraId="298410CB" w14:textId="77777777" w:rsidR="00FA7AC5" w:rsidRPr="00FB38EB" w:rsidRDefault="00FA7AC5" w:rsidP="00FA7AC5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&lt;script type="text/</w:t>
      </w:r>
      <w:proofErr w:type="spellStart"/>
      <w:r w:rsidRPr="00FB38EB">
        <w:rPr>
          <w:rFonts w:ascii="Verdana" w:hAnsi="Verdana"/>
        </w:rPr>
        <w:t>javascript</w:t>
      </w:r>
      <w:proofErr w:type="spellEnd"/>
      <w:r w:rsidRPr="00FB38EB">
        <w:rPr>
          <w:rFonts w:ascii="Verdana" w:hAnsi="Verdana"/>
        </w:rPr>
        <w:t xml:space="preserve">"&gt;  </w:t>
      </w:r>
    </w:p>
    <w:p w14:paraId="4A8509D2" w14:textId="77777777" w:rsidR="00FA7AC5" w:rsidRPr="00FB38EB" w:rsidRDefault="00FA7AC5" w:rsidP="00FA7AC5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function </w:t>
      </w:r>
      <w:proofErr w:type="spellStart"/>
      <w:proofErr w:type="gramStart"/>
      <w:r w:rsidRPr="00FB38EB">
        <w:rPr>
          <w:rFonts w:ascii="Verdana" w:hAnsi="Verdana"/>
        </w:rPr>
        <w:t>totalelements</w:t>
      </w:r>
      <w:proofErr w:type="spellEnd"/>
      <w:r w:rsidRPr="00FB38EB">
        <w:rPr>
          <w:rFonts w:ascii="Verdana" w:hAnsi="Verdana"/>
        </w:rPr>
        <w:t>(</w:t>
      </w:r>
      <w:proofErr w:type="gramEnd"/>
      <w:r w:rsidRPr="00FB38EB">
        <w:rPr>
          <w:rFonts w:ascii="Verdana" w:hAnsi="Verdana"/>
        </w:rPr>
        <w:t xml:space="preserve">)  </w:t>
      </w:r>
    </w:p>
    <w:p w14:paraId="6CD6A177" w14:textId="77777777" w:rsidR="00FA7AC5" w:rsidRPr="00FB38EB" w:rsidRDefault="00FA7AC5" w:rsidP="00FA7AC5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{  </w:t>
      </w:r>
    </w:p>
    <w:p w14:paraId="00FD4CD1" w14:textId="77777777" w:rsidR="00FA7AC5" w:rsidRPr="00FB38EB" w:rsidRDefault="00FA7AC5" w:rsidP="00FA7AC5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var </w:t>
      </w:r>
      <w:proofErr w:type="spellStart"/>
      <w:r w:rsidRPr="00FB38EB">
        <w:rPr>
          <w:rFonts w:ascii="Verdana" w:hAnsi="Verdana"/>
        </w:rPr>
        <w:t>allgenders</w:t>
      </w:r>
      <w:proofErr w:type="spellEnd"/>
      <w:r w:rsidRPr="00FB38EB">
        <w:rPr>
          <w:rFonts w:ascii="Verdana" w:hAnsi="Verdana"/>
        </w:rPr>
        <w:t>=</w:t>
      </w:r>
      <w:proofErr w:type="spellStart"/>
      <w:proofErr w:type="gramStart"/>
      <w:r w:rsidRPr="00FB38EB">
        <w:rPr>
          <w:rFonts w:ascii="Verdana" w:hAnsi="Verdana"/>
        </w:rPr>
        <w:t>document.getElementsByName</w:t>
      </w:r>
      <w:proofErr w:type="spellEnd"/>
      <w:proofErr w:type="gramEnd"/>
      <w:r w:rsidRPr="00FB38EB">
        <w:rPr>
          <w:rFonts w:ascii="Verdana" w:hAnsi="Verdana"/>
        </w:rPr>
        <w:t xml:space="preserve">("gender");  </w:t>
      </w:r>
    </w:p>
    <w:p w14:paraId="1078A7B3" w14:textId="77777777" w:rsidR="00FA7AC5" w:rsidRPr="00FB38EB" w:rsidRDefault="00FA7AC5" w:rsidP="00FA7AC5">
      <w:pPr>
        <w:pBdr>
          <w:bottom w:val="single" w:sz="6" w:space="1" w:color="auto"/>
        </w:pBdr>
        <w:rPr>
          <w:rFonts w:ascii="Verdana" w:hAnsi="Verdana"/>
        </w:rPr>
      </w:pPr>
      <w:proofErr w:type="gramStart"/>
      <w:r w:rsidRPr="00FB38EB">
        <w:rPr>
          <w:rFonts w:ascii="Verdana" w:hAnsi="Verdana"/>
        </w:rPr>
        <w:t>alert(</w:t>
      </w:r>
      <w:proofErr w:type="gramEnd"/>
      <w:r w:rsidRPr="00FB38EB">
        <w:rPr>
          <w:rFonts w:ascii="Verdana" w:hAnsi="Verdana"/>
        </w:rPr>
        <w:t>"Total Genders:"+</w:t>
      </w:r>
      <w:proofErr w:type="spellStart"/>
      <w:r w:rsidRPr="00FB38EB">
        <w:rPr>
          <w:rFonts w:ascii="Verdana" w:hAnsi="Verdana"/>
        </w:rPr>
        <w:t>allgenders.length</w:t>
      </w:r>
      <w:proofErr w:type="spellEnd"/>
      <w:r w:rsidRPr="00FB38EB">
        <w:rPr>
          <w:rFonts w:ascii="Verdana" w:hAnsi="Verdana"/>
        </w:rPr>
        <w:t xml:space="preserve">);  </w:t>
      </w:r>
    </w:p>
    <w:p w14:paraId="7FC63339" w14:textId="77777777" w:rsidR="00FA7AC5" w:rsidRPr="00FB38EB" w:rsidRDefault="00FA7AC5" w:rsidP="00FA7AC5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}  </w:t>
      </w:r>
    </w:p>
    <w:p w14:paraId="71A81C0F" w14:textId="77777777" w:rsidR="00FA7AC5" w:rsidRPr="00FB38EB" w:rsidRDefault="00FA7AC5" w:rsidP="00FA7AC5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&lt;/script&gt;  </w:t>
      </w:r>
    </w:p>
    <w:p w14:paraId="594967E7" w14:textId="77777777" w:rsidR="00FA7AC5" w:rsidRPr="00FB38EB" w:rsidRDefault="00FA7AC5" w:rsidP="00FA7AC5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&lt;form&gt;  </w:t>
      </w:r>
    </w:p>
    <w:p w14:paraId="7023FDE1" w14:textId="77777777" w:rsidR="00FA7AC5" w:rsidRPr="00FB38EB" w:rsidRDefault="00FA7AC5" w:rsidP="00FA7AC5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Male:&lt;input type="radio" name="gender" value="male"&gt;  </w:t>
      </w:r>
    </w:p>
    <w:p w14:paraId="2FCF8F55" w14:textId="77777777" w:rsidR="00FA7AC5" w:rsidRPr="00FB38EB" w:rsidRDefault="00FA7AC5" w:rsidP="00FA7AC5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Female:&lt;input type="radio" name="gender" value="female"&gt;  </w:t>
      </w:r>
    </w:p>
    <w:p w14:paraId="48BA8D9D" w14:textId="77777777" w:rsidR="00FA7AC5" w:rsidRPr="00FB38EB" w:rsidRDefault="00FA7AC5" w:rsidP="00FA7AC5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  </w:t>
      </w:r>
    </w:p>
    <w:p w14:paraId="37D7A2CB" w14:textId="77777777" w:rsidR="00FA7AC5" w:rsidRPr="00FB38EB" w:rsidRDefault="00FA7AC5" w:rsidP="00FA7AC5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&lt;input type="button" onclick="</w:t>
      </w:r>
      <w:proofErr w:type="spellStart"/>
      <w:proofErr w:type="gramStart"/>
      <w:r w:rsidRPr="00FB38EB">
        <w:rPr>
          <w:rFonts w:ascii="Verdana" w:hAnsi="Verdana"/>
        </w:rPr>
        <w:t>totalelements</w:t>
      </w:r>
      <w:proofErr w:type="spellEnd"/>
      <w:r w:rsidRPr="00FB38EB">
        <w:rPr>
          <w:rFonts w:ascii="Verdana" w:hAnsi="Verdana"/>
        </w:rPr>
        <w:t>(</w:t>
      </w:r>
      <w:proofErr w:type="gramEnd"/>
      <w:r w:rsidRPr="00FB38EB">
        <w:rPr>
          <w:rFonts w:ascii="Verdana" w:hAnsi="Verdana"/>
        </w:rPr>
        <w:t xml:space="preserve">)" value="Total Genders"&gt;  </w:t>
      </w:r>
    </w:p>
    <w:p w14:paraId="668D08A8" w14:textId="77777777" w:rsidR="00FA7AC5" w:rsidRDefault="00FA7AC5" w:rsidP="00FA7AC5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&lt;/form&gt;  </w:t>
      </w:r>
    </w:p>
    <w:p w14:paraId="4B91F6BD" w14:textId="77777777" w:rsidR="00FA7AC5" w:rsidRDefault="00FA7AC5" w:rsidP="00FA7AC5">
      <w:pPr>
        <w:pBdr>
          <w:bottom w:val="single" w:sz="6" w:space="1" w:color="auto"/>
        </w:pBdr>
        <w:rPr>
          <w:rFonts w:ascii="Verdana" w:hAnsi="Verdana"/>
        </w:rPr>
      </w:pPr>
    </w:p>
    <w:p w14:paraId="39B3851B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</w:p>
    <w:p w14:paraId="37062B7C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JavaScript Form Validation</w:t>
      </w:r>
    </w:p>
    <w:p w14:paraId="02BF0340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&lt;script&gt;  </w:t>
      </w:r>
    </w:p>
    <w:p w14:paraId="74EC6180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function </w:t>
      </w:r>
      <w:proofErr w:type="spellStart"/>
      <w:proofErr w:type="gramStart"/>
      <w:r w:rsidRPr="00FB38EB">
        <w:rPr>
          <w:rFonts w:ascii="Verdana" w:hAnsi="Verdana"/>
        </w:rPr>
        <w:t>validateform</w:t>
      </w:r>
      <w:proofErr w:type="spellEnd"/>
      <w:r w:rsidRPr="00FB38EB">
        <w:rPr>
          <w:rFonts w:ascii="Verdana" w:hAnsi="Verdana"/>
        </w:rPr>
        <w:t>(</w:t>
      </w:r>
      <w:proofErr w:type="gramEnd"/>
      <w:r w:rsidRPr="00FB38EB">
        <w:rPr>
          <w:rFonts w:ascii="Verdana" w:hAnsi="Verdana"/>
        </w:rPr>
        <w:t xml:space="preserve">){  </w:t>
      </w:r>
    </w:p>
    <w:p w14:paraId="2B654EA2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lastRenderedPageBreak/>
        <w:t>var name=</w:t>
      </w:r>
      <w:proofErr w:type="spellStart"/>
      <w:r w:rsidRPr="00FB38EB">
        <w:rPr>
          <w:rFonts w:ascii="Verdana" w:hAnsi="Verdana"/>
        </w:rPr>
        <w:t>document.myform.name.value</w:t>
      </w:r>
      <w:proofErr w:type="spellEnd"/>
      <w:r w:rsidRPr="00FB38EB">
        <w:rPr>
          <w:rFonts w:ascii="Verdana" w:hAnsi="Verdana"/>
        </w:rPr>
        <w:t xml:space="preserve">;  </w:t>
      </w:r>
    </w:p>
    <w:p w14:paraId="6886733E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var password=</w:t>
      </w:r>
      <w:proofErr w:type="spellStart"/>
      <w:proofErr w:type="gramStart"/>
      <w:r w:rsidRPr="00FB38EB">
        <w:rPr>
          <w:rFonts w:ascii="Verdana" w:hAnsi="Verdana"/>
        </w:rPr>
        <w:t>document.myform</w:t>
      </w:r>
      <w:proofErr w:type="gramEnd"/>
      <w:r w:rsidRPr="00FB38EB">
        <w:rPr>
          <w:rFonts w:ascii="Verdana" w:hAnsi="Verdana"/>
        </w:rPr>
        <w:t>.password.value</w:t>
      </w:r>
      <w:proofErr w:type="spellEnd"/>
      <w:r w:rsidRPr="00FB38EB">
        <w:rPr>
          <w:rFonts w:ascii="Verdana" w:hAnsi="Verdana"/>
        </w:rPr>
        <w:t xml:space="preserve">;  </w:t>
      </w:r>
    </w:p>
    <w:p w14:paraId="08FFFBED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  </w:t>
      </w:r>
    </w:p>
    <w:p w14:paraId="5F7063E0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if (name==null || name=="</w:t>
      </w:r>
      <w:proofErr w:type="gramStart"/>
      <w:r w:rsidRPr="00FB38EB">
        <w:rPr>
          <w:rFonts w:ascii="Verdana" w:hAnsi="Verdana"/>
        </w:rPr>
        <w:t>"){</w:t>
      </w:r>
      <w:proofErr w:type="gramEnd"/>
      <w:r w:rsidRPr="00FB38EB">
        <w:rPr>
          <w:rFonts w:ascii="Verdana" w:hAnsi="Verdana"/>
        </w:rPr>
        <w:t xml:space="preserve">  </w:t>
      </w:r>
    </w:p>
    <w:p w14:paraId="75B46BBA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  </w:t>
      </w:r>
      <w:proofErr w:type="gramStart"/>
      <w:r w:rsidRPr="00FB38EB">
        <w:rPr>
          <w:rFonts w:ascii="Verdana" w:hAnsi="Verdana"/>
        </w:rPr>
        <w:t>alert(</w:t>
      </w:r>
      <w:proofErr w:type="gramEnd"/>
      <w:r w:rsidRPr="00FB38EB">
        <w:rPr>
          <w:rFonts w:ascii="Verdana" w:hAnsi="Verdana"/>
        </w:rPr>
        <w:t xml:space="preserve">"Name can't be blank");  </w:t>
      </w:r>
    </w:p>
    <w:p w14:paraId="2595B93B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  return false;  </w:t>
      </w:r>
    </w:p>
    <w:p w14:paraId="7BEFCD3E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proofErr w:type="gramStart"/>
      <w:r w:rsidRPr="00FB38EB">
        <w:rPr>
          <w:rFonts w:ascii="Verdana" w:hAnsi="Verdana"/>
        </w:rPr>
        <w:t>}else</w:t>
      </w:r>
      <w:proofErr w:type="gramEnd"/>
      <w:r w:rsidRPr="00FB38EB">
        <w:rPr>
          <w:rFonts w:ascii="Verdana" w:hAnsi="Verdana"/>
        </w:rPr>
        <w:t xml:space="preserve"> if(</w:t>
      </w:r>
      <w:proofErr w:type="spellStart"/>
      <w:r w:rsidRPr="00FB38EB">
        <w:rPr>
          <w:rFonts w:ascii="Verdana" w:hAnsi="Verdana"/>
        </w:rPr>
        <w:t>password.length</w:t>
      </w:r>
      <w:proofErr w:type="spellEnd"/>
      <w:r w:rsidRPr="00FB38EB">
        <w:rPr>
          <w:rFonts w:ascii="Verdana" w:hAnsi="Verdana"/>
        </w:rPr>
        <w:t xml:space="preserve">&lt;6){  </w:t>
      </w:r>
    </w:p>
    <w:p w14:paraId="39A1C84C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  </w:t>
      </w:r>
      <w:proofErr w:type="gramStart"/>
      <w:r w:rsidRPr="00FB38EB">
        <w:rPr>
          <w:rFonts w:ascii="Verdana" w:hAnsi="Verdana"/>
        </w:rPr>
        <w:t>alert(</w:t>
      </w:r>
      <w:proofErr w:type="gramEnd"/>
      <w:r w:rsidRPr="00FB38EB">
        <w:rPr>
          <w:rFonts w:ascii="Verdana" w:hAnsi="Verdana"/>
        </w:rPr>
        <w:t xml:space="preserve">"Password must be at least 6 characters long.");  </w:t>
      </w:r>
    </w:p>
    <w:p w14:paraId="0E8DE05B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  return false;  </w:t>
      </w:r>
    </w:p>
    <w:p w14:paraId="73E4C73E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  }  </w:t>
      </w:r>
    </w:p>
    <w:p w14:paraId="2ABC7A9A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}  </w:t>
      </w:r>
    </w:p>
    <w:p w14:paraId="1BB84123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&lt;/script&gt;  </w:t>
      </w:r>
    </w:p>
    <w:p w14:paraId="06A7915E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&lt;body&gt;  </w:t>
      </w:r>
    </w:p>
    <w:p w14:paraId="658078B8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&lt;form name="</w:t>
      </w:r>
      <w:proofErr w:type="spellStart"/>
      <w:r w:rsidRPr="00FB38EB">
        <w:rPr>
          <w:rFonts w:ascii="Verdana" w:hAnsi="Verdana"/>
        </w:rPr>
        <w:t>myform</w:t>
      </w:r>
      <w:proofErr w:type="spellEnd"/>
      <w:r w:rsidRPr="00FB38EB">
        <w:rPr>
          <w:rFonts w:ascii="Verdana" w:hAnsi="Verdana"/>
        </w:rPr>
        <w:t>" method="post" action="</w:t>
      </w:r>
      <w:proofErr w:type="spellStart"/>
      <w:r w:rsidRPr="00FB38EB">
        <w:rPr>
          <w:rFonts w:ascii="Verdana" w:hAnsi="Verdana"/>
        </w:rPr>
        <w:t>abc.jsp</w:t>
      </w:r>
      <w:proofErr w:type="spellEnd"/>
      <w:r w:rsidRPr="00FB38EB">
        <w:rPr>
          <w:rFonts w:ascii="Verdana" w:hAnsi="Verdana"/>
        </w:rPr>
        <w:t xml:space="preserve">" </w:t>
      </w:r>
      <w:proofErr w:type="spellStart"/>
      <w:r w:rsidRPr="00FB38EB">
        <w:rPr>
          <w:rFonts w:ascii="Verdana" w:hAnsi="Verdana"/>
        </w:rPr>
        <w:t>onsubmit</w:t>
      </w:r>
      <w:proofErr w:type="spellEnd"/>
      <w:r w:rsidRPr="00FB38EB">
        <w:rPr>
          <w:rFonts w:ascii="Verdana" w:hAnsi="Verdana"/>
        </w:rPr>
        <w:t xml:space="preserve">="return </w:t>
      </w:r>
      <w:proofErr w:type="spellStart"/>
      <w:proofErr w:type="gramStart"/>
      <w:r w:rsidRPr="00FB38EB">
        <w:rPr>
          <w:rFonts w:ascii="Verdana" w:hAnsi="Verdana"/>
        </w:rPr>
        <w:t>validateform</w:t>
      </w:r>
      <w:proofErr w:type="spellEnd"/>
      <w:r w:rsidRPr="00FB38EB">
        <w:rPr>
          <w:rFonts w:ascii="Verdana" w:hAnsi="Verdana"/>
        </w:rPr>
        <w:t>(</w:t>
      </w:r>
      <w:proofErr w:type="gramEnd"/>
      <w:r w:rsidRPr="00FB38EB">
        <w:rPr>
          <w:rFonts w:ascii="Verdana" w:hAnsi="Verdana"/>
        </w:rPr>
        <w:t xml:space="preserve">)" &gt;  </w:t>
      </w:r>
    </w:p>
    <w:p w14:paraId="0CA4262E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Name: &lt;input type="text" name="name"&gt;&lt;</w:t>
      </w:r>
      <w:proofErr w:type="spellStart"/>
      <w:r w:rsidRPr="00FB38EB">
        <w:rPr>
          <w:rFonts w:ascii="Verdana" w:hAnsi="Verdana"/>
        </w:rPr>
        <w:t>br</w:t>
      </w:r>
      <w:proofErr w:type="spellEnd"/>
      <w:r w:rsidRPr="00FB38EB">
        <w:rPr>
          <w:rFonts w:ascii="Verdana" w:hAnsi="Verdana"/>
        </w:rPr>
        <w:t xml:space="preserve">/&gt;  </w:t>
      </w:r>
    </w:p>
    <w:p w14:paraId="10596571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Password: &lt;input type="password" name="password"&gt;&lt;</w:t>
      </w:r>
      <w:proofErr w:type="spellStart"/>
      <w:r w:rsidRPr="00FB38EB">
        <w:rPr>
          <w:rFonts w:ascii="Verdana" w:hAnsi="Verdana"/>
        </w:rPr>
        <w:t>br</w:t>
      </w:r>
      <w:proofErr w:type="spellEnd"/>
      <w:r w:rsidRPr="00FB38EB">
        <w:rPr>
          <w:rFonts w:ascii="Verdana" w:hAnsi="Verdana"/>
        </w:rPr>
        <w:t xml:space="preserve">/&gt;  </w:t>
      </w:r>
    </w:p>
    <w:p w14:paraId="50955267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&lt;input type="submit" value="register"&gt;  </w:t>
      </w:r>
    </w:p>
    <w:p w14:paraId="605482F0" w14:textId="77777777" w:rsidR="00653876" w:rsidRDefault="00FB38EB" w:rsidP="00653876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&lt;/form&gt;</w:t>
      </w:r>
    </w:p>
    <w:p w14:paraId="41688317" w14:textId="77777777" w:rsidR="00653876" w:rsidRDefault="00653876" w:rsidP="00653876">
      <w:pPr>
        <w:pBdr>
          <w:bottom w:val="single" w:sz="6" w:space="1" w:color="auto"/>
        </w:pBdr>
        <w:rPr>
          <w:rFonts w:ascii="Verdana" w:hAnsi="Verdana"/>
        </w:rPr>
      </w:pPr>
    </w:p>
    <w:p w14:paraId="407F4FCD" w14:textId="25301A2A" w:rsidR="00653876" w:rsidRPr="00FB38EB" w:rsidRDefault="00653876" w:rsidP="00653876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&lt;script&gt;  </w:t>
      </w:r>
    </w:p>
    <w:p w14:paraId="6F253CFE" w14:textId="77777777" w:rsidR="00653876" w:rsidRPr="00FB38EB" w:rsidRDefault="00653876" w:rsidP="00653876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function </w:t>
      </w:r>
      <w:proofErr w:type="spellStart"/>
      <w:proofErr w:type="gramStart"/>
      <w:r w:rsidRPr="00FB38EB">
        <w:rPr>
          <w:rFonts w:ascii="Verdana" w:hAnsi="Verdana"/>
        </w:rPr>
        <w:t>validateform</w:t>
      </w:r>
      <w:proofErr w:type="spellEnd"/>
      <w:r w:rsidRPr="00FB38EB">
        <w:rPr>
          <w:rFonts w:ascii="Verdana" w:hAnsi="Verdana"/>
        </w:rPr>
        <w:t>(</w:t>
      </w:r>
      <w:proofErr w:type="gramEnd"/>
      <w:r w:rsidRPr="00FB38EB">
        <w:rPr>
          <w:rFonts w:ascii="Verdana" w:hAnsi="Verdana"/>
        </w:rPr>
        <w:t xml:space="preserve">){  </w:t>
      </w:r>
    </w:p>
    <w:p w14:paraId="02A1CE18" w14:textId="77777777" w:rsidR="00653876" w:rsidRPr="00FB38EB" w:rsidRDefault="00653876" w:rsidP="00653876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var name=</w:t>
      </w:r>
      <w:proofErr w:type="spellStart"/>
      <w:r w:rsidRPr="00FB38EB">
        <w:rPr>
          <w:rFonts w:ascii="Verdana" w:hAnsi="Verdana"/>
        </w:rPr>
        <w:t>document.myform.name.value</w:t>
      </w:r>
      <w:proofErr w:type="spellEnd"/>
      <w:r w:rsidRPr="00FB38EB">
        <w:rPr>
          <w:rFonts w:ascii="Verdana" w:hAnsi="Verdana"/>
        </w:rPr>
        <w:t xml:space="preserve">;  </w:t>
      </w:r>
    </w:p>
    <w:p w14:paraId="146C1EE7" w14:textId="77777777" w:rsidR="00653876" w:rsidRPr="00FB38EB" w:rsidRDefault="00653876" w:rsidP="00653876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var password=</w:t>
      </w:r>
      <w:proofErr w:type="spellStart"/>
      <w:proofErr w:type="gramStart"/>
      <w:r w:rsidRPr="00FB38EB">
        <w:rPr>
          <w:rFonts w:ascii="Verdana" w:hAnsi="Verdana"/>
        </w:rPr>
        <w:t>document.myform</w:t>
      </w:r>
      <w:proofErr w:type="gramEnd"/>
      <w:r w:rsidRPr="00FB38EB">
        <w:rPr>
          <w:rFonts w:ascii="Verdana" w:hAnsi="Verdana"/>
        </w:rPr>
        <w:t>.password.value</w:t>
      </w:r>
      <w:proofErr w:type="spellEnd"/>
      <w:r w:rsidRPr="00FB38EB">
        <w:rPr>
          <w:rFonts w:ascii="Verdana" w:hAnsi="Verdana"/>
        </w:rPr>
        <w:t xml:space="preserve">;  </w:t>
      </w:r>
    </w:p>
    <w:p w14:paraId="12EA2F88" w14:textId="77777777" w:rsidR="00653876" w:rsidRPr="00FB38EB" w:rsidRDefault="00653876" w:rsidP="00653876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  </w:t>
      </w:r>
    </w:p>
    <w:p w14:paraId="3D2E33F2" w14:textId="77777777" w:rsidR="00653876" w:rsidRPr="00FB38EB" w:rsidRDefault="00653876" w:rsidP="00653876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if (name==null || name=="</w:t>
      </w:r>
      <w:proofErr w:type="gramStart"/>
      <w:r w:rsidRPr="00FB38EB">
        <w:rPr>
          <w:rFonts w:ascii="Verdana" w:hAnsi="Verdana"/>
        </w:rPr>
        <w:t>"){</w:t>
      </w:r>
      <w:proofErr w:type="gramEnd"/>
      <w:r w:rsidRPr="00FB38EB">
        <w:rPr>
          <w:rFonts w:ascii="Verdana" w:hAnsi="Verdana"/>
        </w:rPr>
        <w:t xml:space="preserve">  </w:t>
      </w:r>
    </w:p>
    <w:p w14:paraId="308BA5F4" w14:textId="77777777" w:rsidR="00653876" w:rsidRPr="00FB38EB" w:rsidRDefault="00653876" w:rsidP="00653876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  </w:t>
      </w:r>
      <w:proofErr w:type="gramStart"/>
      <w:r w:rsidRPr="00FB38EB">
        <w:rPr>
          <w:rFonts w:ascii="Verdana" w:hAnsi="Verdana"/>
        </w:rPr>
        <w:t>alert(</w:t>
      </w:r>
      <w:proofErr w:type="gramEnd"/>
      <w:r w:rsidRPr="00FB38EB">
        <w:rPr>
          <w:rFonts w:ascii="Verdana" w:hAnsi="Verdana"/>
        </w:rPr>
        <w:t xml:space="preserve">"Name can't be blank");  </w:t>
      </w:r>
    </w:p>
    <w:p w14:paraId="786A4FB6" w14:textId="77777777" w:rsidR="00653876" w:rsidRPr="00FB38EB" w:rsidRDefault="00653876" w:rsidP="00653876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  return false;  </w:t>
      </w:r>
    </w:p>
    <w:p w14:paraId="218103A9" w14:textId="77777777" w:rsidR="00653876" w:rsidRPr="00FB38EB" w:rsidRDefault="00653876" w:rsidP="00653876">
      <w:pPr>
        <w:pBdr>
          <w:bottom w:val="single" w:sz="6" w:space="1" w:color="auto"/>
        </w:pBdr>
        <w:rPr>
          <w:rFonts w:ascii="Verdana" w:hAnsi="Verdana"/>
        </w:rPr>
      </w:pPr>
      <w:proofErr w:type="gramStart"/>
      <w:r w:rsidRPr="00FB38EB">
        <w:rPr>
          <w:rFonts w:ascii="Verdana" w:hAnsi="Verdana"/>
        </w:rPr>
        <w:lastRenderedPageBreak/>
        <w:t>}else</w:t>
      </w:r>
      <w:proofErr w:type="gramEnd"/>
      <w:r w:rsidRPr="00FB38EB">
        <w:rPr>
          <w:rFonts w:ascii="Verdana" w:hAnsi="Verdana"/>
        </w:rPr>
        <w:t xml:space="preserve"> if(</w:t>
      </w:r>
      <w:proofErr w:type="spellStart"/>
      <w:r w:rsidRPr="00FB38EB">
        <w:rPr>
          <w:rFonts w:ascii="Verdana" w:hAnsi="Verdana"/>
        </w:rPr>
        <w:t>password.length</w:t>
      </w:r>
      <w:proofErr w:type="spellEnd"/>
      <w:r w:rsidRPr="00FB38EB">
        <w:rPr>
          <w:rFonts w:ascii="Verdana" w:hAnsi="Verdana"/>
        </w:rPr>
        <w:t xml:space="preserve">&lt;6){  </w:t>
      </w:r>
    </w:p>
    <w:p w14:paraId="6D763EB0" w14:textId="77777777" w:rsidR="00653876" w:rsidRPr="00FB38EB" w:rsidRDefault="00653876" w:rsidP="00653876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  </w:t>
      </w:r>
      <w:proofErr w:type="gramStart"/>
      <w:r w:rsidRPr="00FB38EB">
        <w:rPr>
          <w:rFonts w:ascii="Verdana" w:hAnsi="Verdana"/>
        </w:rPr>
        <w:t>alert(</w:t>
      </w:r>
      <w:proofErr w:type="gramEnd"/>
      <w:r w:rsidRPr="00FB38EB">
        <w:rPr>
          <w:rFonts w:ascii="Verdana" w:hAnsi="Verdana"/>
        </w:rPr>
        <w:t xml:space="preserve">"Password must be at least 6 characters long.");  </w:t>
      </w:r>
    </w:p>
    <w:p w14:paraId="6C4FCD09" w14:textId="77777777" w:rsidR="00653876" w:rsidRPr="00FB38EB" w:rsidRDefault="00653876" w:rsidP="00653876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  return false;  </w:t>
      </w:r>
    </w:p>
    <w:p w14:paraId="4C79D013" w14:textId="77777777" w:rsidR="00653876" w:rsidRPr="00FB38EB" w:rsidRDefault="00653876" w:rsidP="00653876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  }  </w:t>
      </w:r>
    </w:p>
    <w:p w14:paraId="783041D7" w14:textId="77777777" w:rsidR="00653876" w:rsidRPr="00FB38EB" w:rsidRDefault="00653876" w:rsidP="00653876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}  </w:t>
      </w:r>
    </w:p>
    <w:p w14:paraId="6E5AC63F" w14:textId="77777777" w:rsidR="00653876" w:rsidRPr="00FB38EB" w:rsidRDefault="00653876" w:rsidP="00653876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&lt;/script&gt;  </w:t>
      </w:r>
    </w:p>
    <w:p w14:paraId="2B744384" w14:textId="77777777" w:rsidR="00653876" w:rsidRPr="00FB38EB" w:rsidRDefault="00653876" w:rsidP="00653876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&lt;body&gt;  </w:t>
      </w:r>
    </w:p>
    <w:p w14:paraId="264EF6B2" w14:textId="77777777" w:rsidR="00653876" w:rsidRPr="00FB38EB" w:rsidRDefault="00653876" w:rsidP="00653876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&lt;form name="</w:t>
      </w:r>
      <w:proofErr w:type="spellStart"/>
      <w:r w:rsidRPr="00FB38EB">
        <w:rPr>
          <w:rFonts w:ascii="Verdana" w:hAnsi="Verdana"/>
        </w:rPr>
        <w:t>myform</w:t>
      </w:r>
      <w:proofErr w:type="spellEnd"/>
      <w:r w:rsidRPr="00FB38EB">
        <w:rPr>
          <w:rFonts w:ascii="Verdana" w:hAnsi="Verdana"/>
        </w:rPr>
        <w:t>" method="post" action="</w:t>
      </w:r>
      <w:proofErr w:type="spellStart"/>
      <w:r w:rsidRPr="00FB38EB">
        <w:rPr>
          <w:rFonts w:ascii="Verdana" w:hAnsi="Verdana"/>
        </w:rPr>
        <w:t>abc.jsp</w:t>
      </w:r>
      <w:proofErr w:type="spellEnd"/>
      <w:r w:rsidRPr="00FB38EB">
        <w:rPr>
          <w:rFonts w:ascii="Verdana" w:hAnsi="Verdana"/>
        </w:rPr>
        <w:t xml:space="preserve">" </w:t>
      </w:r>
      <w:proofErr w:type="spellStart"/>
      <w:r w:rsidRPr="00FB38EB">
        <w:rPr>
          <w:rFonts w:ascii="Verdana" w:hAnsi="Verdana"/>
        </w:rPr>
        <w:t>onsubmit</w:t>
      </w:r>
      <w:proofErr w:type="spellEnd"/>
      <w:r w:rsidRPr="00FB38EB">
        <w:rPr>
          <w:rFonts w:ascii="Verdana" w:hAnsi="Verdana"/>
        </w:rPr>
        <w:t xml:space="preserve">="return </w:t>
      </w:r>
      <w:proofErr w:type="spellStart"/>
      <w:proofErr w:type="gramStart"/>
      <w:r w:rsidRPr="00FB38EB">
        <w:rPr>
          <w:rFonts w:ascii="Verdana" w:hAnsi="Verdana"/>
        </w:rPr>
        <w:t>validateform</w:t>
      </w:r>
      <w:proofErr w:type="spellEnd"/>
      <w:r w:rsidRPr="00FB38EB">
        <w:rPr>
          <w:rFonts w:ascii="Verdana" w:hAnsi="Verdana"/>
        </w:rPr>
        <w:t>(</w:t>
      </w:r>
      <w:proofErr w:type="gramEnd"/>
      <w:r w:rsidRPr="00FB38EB">
        <w:rPr>
          <w:rFonts w:ascii="Verdana" w:hAnsi="Verdana"/>
        </w:rPr>
        <w:t xml:space="preserve">)" &gt;  </w:t>
      </w:r>
    </w:p>
    <w:p w14:paraId="3E5AD90A" w14:textId="77777777" w:rsidR="00653876" w:rsidRPr="00FB38EB" w:rsidRDefault="00653876" w:rsidP="00653876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Name: &lt;input type="text" name="name"&gt;&lt;</w:t>
      </w:r>
      <w:proofErr w:type="spellStart"/>
      <w:r w:rsidRPr="00FB38EB">
        <w:rPr>
          <w:rFonts w:ascii="Verdana" w:hAnsi="Verdana"/>
        </w:rPr>
        <w:t>br</w:t>
      </w:r>
      <w:proofErr w:type="spellEnd"/>
      <w:r w:rsidRPr="00FB38EB">
        <w:rPr>
          <w:rFonts w:ascii="Verdana" w:hAnsi="Verdana"/>
        </w:rPr>
        <w:t xml:space="preserve">/&gt;  </w:t>
      </w:r>
    </w:p>
    <w:p w14:paraId="3E452E53" w14:textId="77777777" w:rsidR="00653876" w:rsidRPr="00FB38EB" w:rsidRDefault="00653876" w:rsidP="00653876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Password: &lt;input type="password" name="password"&gt;&lt;</w:t>
      </w:r>
      <w:proofErr w:type="spellStart"/>
      <w:r w:rsidRPr="00FB38EB">
        <w:rPr>
          <w:rFonts w:ascii="Verdana" w:hAnsi="Verdana"/>
        </w:rPr>
        <w:t>br</w:t>
      </w:r>
      <w:proofErr w:type="spellEnd"/>
      <w:r w:rsidRPr="00FB38EB">
        <w:rPr>
          <w:rFonts w:ascii="Verdana" w:hAnsi="Verdana"/>
        </w:rPr>
        <w:t xml:space="preserve">/&gt;  </w:t>
      </w:r>
    </w:p>
    <w:p w14:paraId="7F0EE9E2" w14:textId="77777777" w:rsidR="00653876" w:rsidRPr="00FB38EB" w:rsidRDefault="00653876" w:rsidP="00653876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&lt;input type="submit" value="register"&gt;  </w:t>
      </w:r>
    </w:p>
    <w:p w14:paraId="0B8715A9" w14:textId="7A2F8B18" w:rsidR="00FB38EB" w:rsidRDefault="00FB38EB" w:rsidP="00FB38EB">
      <w:pPr>
        <w:rPr>
          <w:rFonts w:ascii="Verdana" w:hAnsi="Verdana"/>
        </w:rPr>
      </w:pPr>
    </w:p>
    <w:p w14:paraId="58569882" w14:textId="77777777" w:rsidR="00FB38EB" w:rsidRDefault="00FB38EB" w:rsidP="00FB38EB">
      <w:pPr>
        <w:pBdr>
          <w:top w:val="single" w:sz="6" w:space="1" w:color="auto"/>
          <w:bottom w:val="single" w:sz="6" w:space="1" w:color="auto"/>
        </w:pBdr>
        <w:rPr>
          <w:rFonts w:ascii="Verdana" w:hAnsi="Verdana"/>
        </w:rPr>
      </w:pPr>
      <w:proofErr w:type="spellStart"/>
      <w:r>
        <w:rPr>
          <w:rFonts w:ascii="Verdana" w:hAnsi="Verdana"/>
        </w:rPr>
        <w:t>Eg</w:t>
      </w:r>
      <w:proofErr w:type="spellEnd"/>
      <w:r>
        <w:rPr>
          <w:rFonts w:ascii="Verdana" w:hAnsi="Verdana"/>
        </w:rPr>
        <w:t>:</w:t>
      </w:r>
    </w:p>
    <w:p w14:paraId="0D25A233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&lt;!DOCTYPE html&gt;</w:t>
      </w:r>
    </w:p>
    <w:p w14:paraId="77CC3260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&lt;html&gt;</w:t>
      </w:r>
    </w:p>
    <w:p w14:paraId="6FB58163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&lt;head&gt;</w:t>
      </w:r>
    </w:p>
    <w:p w14:paraId="21319E30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&lt;script type="text/</w:t>
      </w:r>
      <w:proofErr w:type="spellStart"/>
      <w:r w:rsidRPr="00FB38EB">
        <w:rPr>
          <w:rFonts w:ascii="Verdana" w:hAnsi="Verdana"/>
        </w:rPr>
        <w:t>javascript</w:t>
      </w:r>
      <w:proofErr w:type="spellEnd"/>
      <w:r w:rsidRPr="00FB38EB">
        <w:rPr>
          <w:rFonts w:ascii="Verdana" w:hAnsi="Verdana"/>
        </w:rPr>
        <w:t>"&gt;</w:t>
      </w:r>
    </w:p>
    <w:p w14:paraId="078E6E95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function </w:t>
      </w:r>
      <w:proofErr w:type="spellStart"/>
      <w:proofErr w:type="gramStart"/>
      <w:r w:rsidRPr="00FB38EB">
        <w:rPr>
          <w:rFonts w:ascii="Verdana" w:hAnsi="Verdana"/>
        </w:rPr>
        <w:t>matchpass</w:t>
      </w:r>
      <w:proofErr w:type="spellEnd"/>
      <w:r w:rsidRPr="00FB38EB">
        <w:rPr>
          <w:rFonts w:ascii="Verdana" w:hAnsi="Verdana"/>
        </w:rPr>
        <w:t>(</w:t>
      </w:r>
      <w:proofErr w:type="gramEnd"/>
      <w:r w:rsidRPr="00FB38EB">
        <w:rPr>
          <w:rFonts w:ascii="Verdana" w:hAnsi="Verdana"/>
        </w:rPr>
        <w:t>){</w:t>
      </w:r>
    </w:p>
    <w:p w14:paraId="7E35071E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var </w:t>
      </w:r>
      <w:proofErr w:type="spellStart"/>
      <w:r w:rsidRPr="00FB38EB">
        <w:rPr>
          <w:rFonts w:ascii="Verdana" w:hAnsi="Verdana"/>
        </w:rPr>
        <w:t>firstpassword</w:t>
      </w:r>
      <w:proofErr w:type="spellEnd"/>
      <w:r w:rsidRPr="00FB38EB">
        <w:rPr>
          <w:rFonts w:ascii="Verdana" w:hAnsi="Verdana"/>
        </w:rPr>
        <w:t>=</w:t>
      </w:r>
      <w:proofErr w:type="gramStart"/>
      <w:r w:rsidRPr="00FB38EB">
        <w:rPr>
          <w:rFonts w:ascii="Verdana" w:hAnsi="Verdana"/>
        </w:rPr>
        <w:t>document.f</w:t>
      </w:r>
      <w:proofErr w:type="gramEnd"/>
      <w:r w:rsidRPr="00FB38EB">
        <w:rPr>
          <w:rFonts w:ascii="Verdana" w:hAnsi="Verdana"/>
        </w:rPr>
        <w:t>1.password.value;</w:t>
      </w:r>
    </w:p>
    <w:p w14:paraId="535F048E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var </w:t>
      </w:r>
      <w:proofErr w:type="spellStart"/>
      <w:r w:rsidRPr="00FB38EB">
        <w:rPr>
          <w:rFonts w:ascii="Verdana" w:hAnsi="Verdana"/>
        </w:rPr>
        <w:t>secondpassword</w:t>
      </w:r>
      <w:proofErr w:type="spellEnd"/>
      <w:r w:rsidRPr="00FB38EB">
        <w:rPr>
          <w:rFonts w:ascii="Verdana" w:hAnsi="Verdana"/>
        </w:rPr>
        <w:t>=</w:t>
      </w:r>
      <w:proofErr w:type="gramStart"/>
      <w:r w:rsidRPr="00FB38EB">
        <w:rPr>
          <w:rFonts w:ascii="Verdana" w:hAnsi="Verdana"/>
        </w:rPr>
        <w:t>document.f</w:t>
      </w:r>
      <w:proofErr w:type="gramEnd"/>
      <w:r w:rsidRPr="00FB38EB">
        <w:rPr>
          <w:rFonts w:ascii="Verdana" w:hAnsi="Verdana"/>
        </w:rPr>
        <w:t>1.password2.value;</w:t>
      </w:r>
    </w:p>
    <w:p w14:paraId="7F3EA2C2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</w:p>
    <w:p w14:paraId="20F6F140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if(</w:t>
      </w:r>
      <w:proofErr w:type="spellStart"/>
      <w:r w:rsidRPr="00FB38EB">
        <w:rPr>
          <w:rFonts w:ascii="Verdana" w:hAnsi="Verdana"/>
        </w:rPr>
        <w:t>firstpassword</w:t>
      </w:r>
      <w:proofErr w:type="spellEnd"/>
      <w:r w:rsidRPr="00FB38EB">
        <w:rPr>
          <w:rFonts w:ascii="Verdana" w:hAnsi="Verdana"/>
        </w:rPr>
        <w:t>==</w:t>
      </w:r>
      <w:proofErr w:type="spellStart"/>
      <w:proofErr w:type="gramStart"/>
      <w:r w:rsidRPr="00FB38EB">
        <w:rPr>
          <w:rFonts w:ascii="Verdana" w:hAnsi="Verdana"/>
        </w:rPr>
        <w:t>secondpassword</w:t>
      </w:r>
      <w:proofErr w:type="spellEnd"/>
      <w:r w:rsidRPr="00FB38EB">
        <w:rPr>
          <w:rFonts w:ascii="Verdana" w:hAnsi="Verdana"/>
        </w:rPr>
        <w:t>){</w:t>
      </w:r>
      <w:proofErr w:type="gramEnd"/>
    </w:p>
    <w:p w14:paraId="3C91F8FF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return true;</w:t>
      </w:r>
    </w:p>
    <w:p w14:paraId="470A12D2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}</w:t>
      </w:r>
    </w:p>
    <w:p w14:paraId="6880E75D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proofErr w:type="gramStart"/>
      <w:r w:rsidRPr="00FB38EB">
        <w:rPr>
          <w:rFonts w:ascii="Verdana" w:hAnsi="Verdana"/>
        </w:rPr>
        <w:t>else{</w:t>
      </w:r>
      <w:proofErr w:type="gramEnd"/>
    </w:p>
    <w:p w14:paraId="3438DC43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proofErr w:type="gramStart"/>
      <w:r w:rsidRPr="00FB38EB">
        <w:rPr>
          <w:rFonts w:ascii="Verdana" w:hAnsi="Verdana"/>
        </w:rPr>
        <w:t>alert(</w:t>
      </w:r>
      <w:proofErr w:type="gramEnd"/>
      <w:r w:rsidRPr="00FB38EB">
        <w:rPr>
          <w:rFonts w:ascii="Verdana" w:hAnsi="Verdana"/>
        </w:rPr>
        <w:t>"password must be same!");</w:t>
      </w:r>
    </w:p>
    <w:p w14:paraId="0466CB63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return false;</w:t>
      </w:r>
    </w:p>
    <w:p w14:paraId="76954EA8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lastRenderedPageBreak/>
        <w:t>}</w:t>
      </w:r>
    </w:p>
    <w:p w14:paraId="58F77DFD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}</w:t>
      </w:r>
    </w:p>
    <w:p w14:paraId="29A92F99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&lt;/script&gt;</w:t>
      </w:r>
    </w:p>
    <w:p w14:paraId="5A93CE82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&lt;/head&gt;</w:t>
      </w:r>
    </w:p>
    <w:p w14:paraId="73662777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&lt;body&gt;</w:t>
      </w:r>
    </w:p>
    <w:p w14:paraId="3105030E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</w:p>
    <w:p w14:paraId="28530F9F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&lt;form name="f1" action="http://www.javatpoint.com/javascriptpages/valid.jsp" </w:t>
      </w:r>
      <w:proofErr w:type="spellStart"/>
      <w:r w:rsidRPr="00FB38EB">
        <w:rPr>
          <w:rFonts w:ascii="Verdana" w:hAnsi="Verdana"/>
        </w:rPr>
        <w:t>onsubmit</w:t>
      </w:r>
      <w:proofErr w:type="spellEnd"/>
      <w:r w:rsidRPr="00FB38EB">
        <w:rPr>
          <w:rFonts w:ascii="Verdana" w:hAnsi="Verdana"/>
        </w:rPr>
        <w:t xml:space="preserve">="return </w:t>
      </w:r>
      <w:proofErr w:type="spellStart"/>
      <w:proofErr w:type="gramStart"/>
      <w:r w:rsidRPr="00FB38EB">
        <w:rPr>
          <w:rFonts w:ascii="Verdana" w:hAnsi="Verdana"/>
        </w:rPr>
        <w:t>matchpass</w:t>
      </w:r>
      <w:proofErr w:type="spellEnd"/>
      <w:r w:rsidRPr="00FB38EB">
        <w:rPr>
          <w:rFonts w:ascii="Verdana" w:hAnsi="Verdana"/>
        </w:rPr>
        <w:t>(</w:t>
      </w:r>
      <w:proofErr w:type="gramEnd"/>
      <w:r w:rsidRPr="00FB38EB">
        <w:rPr>
          <w:rFonts w:ascii="Verdana" w:hAnsi="Verdana"/>
        </w:rPr>
        <w:t>)"&gt;</w:t>
      </w:r>
    </w:p>
    <w:p w14:paraId="158B10F2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Password:&lt;input type="password" name="password" /&gt;&lt;</w:t>
      </w:r>
      <w:proofErr w:type="spellStart"/>
      <w:r w:rsidRPr="00FB38EB">
        <w:rPr>
          <w:rFonts w:ascii="Verdana" w:hAnsi="Verdana"/>
        </w:rPr>
        <w:t>br</w:t>
      </w:r>
      <w:proofErr w:type="spellEnd"/>
      <w:r w:rsidRPr="00FB38EB">
        <w:rPr>
          <w:rFonts w:ascii="Verdana" w:hAnsi="Verdana"/>
        </w:rPr>
        <w:t>/&gt;</w:t>
      </w:r>
    </w:p>
    <w:p w14:paraId="1315C0A6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Re-enter Password:&lt;input type="password" name="password2"/&gt;&lt;</w:t>
      </w:r>
      <w:proofErr w:type="spellStart"/>
      <w:r w:rsidRPr="00FB38EB">
        <w:rPr>
          <w:rFonts w:ascii="Verdana" w:hAnsi="Verdana"/>
        </w:rPr>
        <w:t>br</w:t>
      </w:r>
      <w:proofErr w:type="spellEnd"/>
      <w:r w:rsidRPr="00FB38EB">
        <w:rPr>
          <w:rFonts w:ascii="Verdana" w:hAnsi="Verdana"/>
        </w:rPr>
        <w:t>/&gt;</w:t>
      </w:r>
    </w:p>
    <w:p w14:paraId="448C64A4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&lt;input type="submit"&gt;</w:t>
      </w:r>
    </w:p>
    <w:p w14:paraId="58FDB43B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&lt;/form&gt;</w:t>
      </w:r>
    </w:p>
    <w:p w14:paraId="17F80E4F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</w:p>
    <w:p w14:paraId="22499C22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&lt;/body&gt;</w:t>
      </w:r>
    </w:p>
    <w:p w14:paraId="7CF77700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&lt;/html&gt;  </w:t>
      </w:r>
    </w:p>
    <w:p w14:paraId="3C9D331C" w14:textId="77777777" w:rsidR="00FB38EB" w:rsidRDefault="00FB38EB" w:rsidP="00FB38EB">
      <w:pPr>
        <w:rPr>
          <w:rFonts w:ascii="Verdana" w:hAnsi="Verdana"/>
        </w:rPr>
      </w:pPr>
    </w:p>
    <w:p w14:paraId="75BE999A" w14:textId="77777777" w:rsidR="00FB38EB" w:rsidRDefault="00FB38EB" w:rsidP="00FB38EB">
      <w:pPr>
        <w:pBdr>
          <w:top w:val="single" w:sz="6" w:space="1" w:color="auto"/>
          <w:bottom w:val="single" w:sz="6" w:space="1" w:color="auto"/>
        </w:pBdr>
        <w:rPr>
          <w:rFonts w:ascii="Verdana" w:hAnsi="Verdana"/>
        </w:rPr>
      </w:pPr>
    </w:p>
    <w:p w14:paraId="2C17A062" w14:textId="77777777" w:rsidR="00FB38EB" w:rsidRPr="001F5BF2" w:rsidRDefault="00FB38EB" w:rsidP="00FB38EB">
      <w:pPr>
        <w:pBdr>
          <w:bottom w:val="single" w:sz="6" w:space="1" w:color="auto"/>
        </w:pBdr>
        <w:rPr>
          <w:rFonts w:ascii="Verdana" w:hAnsi="Verdana"/>
          <w:b/>
        </w:rPr>
      </w:pPr>
      <w:r w:rsidRPr="001F5BF2">
        <w:rPr>
          <w:rFonts w:ascii="Verdana" w:hAnsi="Verdana"/>
          <w:b/>
        </w:rPr>
        <w:t>JavaScript Number Validation</w:t>
      </w:r>
    </w:p>
    <w:p w14:paraId="217097C2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</w:p>
    <w:p w14:paraId="777AC43E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&lt;!DOCTYPE html&gt;</w:t>
      </w:r>
    </w:p>
    <w:p w14:paraId="3BC76567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&lt;html&gt;</w:t>
      </w:r>
    </w:p>
    <w:p w14:paraId="6B89E307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&lt;head&gt;</w:t>
      </w:r>
    </w:p>
    <w:p w14:paraId="23D76FBE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&lt;script&gt;</w:t>
      </w:r>
    </w:p>
    <w:p w14:paraId="1AE68A97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function </w:t>
      </w:r>
      <w:proofErr w:type="gramStart"/>
      <w:r w:rsidRPr="00FB38EB">
        <w:rPr>
          <w:rFonts w:ascii="Verdana" w:hAnsi="Verdana"/>
        </w:rPr>
        <w:t>validate(</w:t>
      </w:r>
      <w:proofErr w:type="gramEnd"/>
      <w:r w:rsidRPr="00FB38EB">
        <w:rPr>
          <w:rFonts w:ascii="Verdana" w:hAnsi="Verdana"/>
        </w:rPr>
        <w:t>){</w:t>
      </w:r>
    </w:p>
    <w:p w14:paraId="195F9009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var </w:t>
      </w:r>
      <w:proofErr w:type="spellStart"/>
      <w:r w:rsidRPr="00FB38EB">
        <w:rPr>
          <w:rFonts w:ascii="Verdana" w:hAnsi="Verdana"/>
        </w:rPr>
        <w:t>num</w:t>
      </w:r>
      <w:proofErr w:type="spellEnd"/>
      <w:r w:rsidRPr="00FB38EB">
        <w:rPr>
          <w:rFonts w:ascii="Verdana" w:hAnsi="Verdana"/>
        </w:rPr>
        <w:t>=</w:t>
      </w:r>
      <w:proofErr w:type="spellStart"/>
      <w:r w:rsidRPr="00FB38EB">
        <w:rPr>
          <w:rFonts w:ascii="Verdana" w:hAnsi="Verdana"/>
        </w:rPr>
        <w:t>document.myform.num.value</w:t>
      </w:r>
      <w:proofErr w:type="spellEnd"/>
      <w:r w:rsidRPr="00FB38EB">
        <w:rPr>
          <w:rFonts w:ascii="Verdana" w:hAnsi="Verdana"/>
        </w:rPr>
        <w:t>;</w:t>
      </w:r>
    </w:p>
    <w:p w14:paraId="02256032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if (</w:t>
      </w:r>
      <w:proofErr w:type="spellStart"/>
      <w:r w:rsidRPr="00FB38EB">
        <w:rPr>
          <w:rFonts w:ascii="Verdana" w:hAnsi="Verdana"/>
        </w:rPr>
        <w:t>isNaN</w:t>
      </w:r>
      <w:proofErr w:type="spellEnd"/>
      <w:r w:rsidRPr="00FB38EB">
        <w:rPr>
          <w:rFonts w:ascii="Verdana" w:hAnsi="Verdana"/>
        </w:rPr>
        <w:t>(</w:t>
      </w:r>
      <w:proofErr w:type="spellStart"/>
      <w:r w:rsidRPr="00FB38EB">
        <w:rPr>
          <w:rFonts w:ascii="Verdana" w:hAnsi="Verdana"/>
        </w:rPr>
        <w:t>num</w:t>
      </w:r>
      <w:proofErr w:type="spellEnd"/>
      <w:proofErr w:type="gramStart"/>
      <w:r w:rsidRPr="00FB38EB">
        <w:rPr>
          <w:rFonts w:ascii="Verdana" w:hAnsi="Verdana"/>
        </w:rPr>
        <w:t>)){</w:t>
      </w:r>
      <w:proofErr w:type="gramEnd"/>
    </w:p>
    <w:p w14:paraId="6EE8171B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  </w:t>
      </w:r>
      <w:proofErr w:type="spellStart"/>
      <w:proofErr w:type="gramStart"/>
      <w:r w:rsidRPr="00FB38EB">
        <w:rPr>
          <w:rFonts w:ascii="Verdana" w:hAnsi="Verdana"/>
        </w:rPr>
        <w:t>document.getElementById</w:t>
      </w:r>
      <w:proofErr w:type="spellEnd"/>
      <w:proofErr w:type="gramEnd"/>
      <w:r w:rsidRPr="00FB38EB">
        <w:rPr>
          <w:rFonts w:ascii="Verdana" w:hAnsi="Verdana"/>
        </w:rPr>
        <w:t>("</w:t>
      </w:r>
      <w:proofErr w:type="spellStart"/>
      <w:r w:rsidRPr="00FB38EB">
        <w:rPr>
          <w:rFonts w:ascii="Verdana" w:hAnsi="Verdana"/>
        </w:rPr>
        <w:t>numloc</w:t>
      </w:r>
      <w:proofErr w:type="spellEnd"/>
      <w:r w:rsidRPr="00FB38EB">
        <w:rPr>
          <w:rFonts w:ascii="Verdana" w:hAnsi="Verdana"/>
        </w:rPr>
        <w:t>").</w:t>
      </w:r>
      <w:proofErr w:type="spellStart"/>
      <w:r w:rsidRPr="00FB38EB">
        <w:rPr>
          <w:rFonts w:ascii="Verdana" w:hAnsi="Verdana"/>
        </w:rPr>
        <w:t>innerHTML</w:t>
      </w:r>
      <w:proofErr w:type="spellEnd"/>
      <w:r w:rsidRPr="00FB38EB">
        <w:rPr>
          <w:rFonts w:ascii="Verdana" w:hAnsi="Verdana"/>
        </w:rPr>
        <w:t>="Enter Numeric value only";</w:t>
      </w:r>
    </w:p>
    <w:p w14:paraId="58CB68CF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  return false;</w:t>
      </w:r>
    </w:p>
    <w:p w14:paraId="0E80C3AA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proofErr w:type="gramStart"/>
      <w:r w:rsidRPr="00FB38EB">
        <w:rPr>
          <w:rFonts w:ascii="Verdana" w:hAnsi="Verdana"/>
        </w:rPr>
        <w:lastRenderedPageBreak/>
        <w:t>}else</w:t>
      </w:r>
      <w:proofErr w:type="gramEnd"/>
      <w:r w:rsidRPr="00FB38EB">
        <w:rPr>
          <w:rFonts w:ascii="Verdana" w:hAnsi="Verdana"/>
        </w:rPr>
        <w:t>{</w:t>
      </w:r>
    </w:p>
    <w:p w14:paraId="7CDF0AE6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  return true;</w:t>
      </w:r>
    </w:p>
    <w:p w14:paraId="13B217F6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 xml:space="preserve">  }</w:t>
      </w:r>
    </w:p>
    <w:p w14:paraId="324DFC54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}</w:t>
      </w:r>
    </w:p>
    <w:p w14:paraId="74D5F2B0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&lt;/script&gt;</w:t>
      </w:r>
    </w:p>
    <w:p w14:paraId="4ECC316A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&lt;/head&gt;</w:t>
      </w:r>
    </w:p>
    <w:p w14:paraId="0A908382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</w:p>
    <w:p w14:paraId="6511B717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&lt;body&gt;</w:t>
      </w:r>
    </w:p>
    <w:p w14:paraId="73A9D547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&lt;form name="</w:t>
      </w:r>
      <w:proofErr w:type="spellStart"/>
      <w:r w:rsidRPr="00FB38EB">
        <w:rPr>
          <w:rFonts w:ascii="Verdana" w:hAnsi="Verdana"/>
        </w:rPr>
        <w:t>myform</w:t>
      </w:r>
      <w:proofErr w:type="spellEnd"/>
      <w:r w:rsidRPr="00FB38EB">
        <w:rPr>
          <w:rFonts w:ascii="Verdana" w:hAnsi="Verdana"/>
        </w:rPr>
        <w:t xml:space="preserve">" action="http://www.javatpoint.com/javascriptpages/valid.jsp" </w:t>
      </w:r>
      <w:proofErr w:type="spellStart"/>
      <w:r w:rsidRPr="00FB38EB">
        <w:rPr>
          <w:rFonts w:ascii="Verdana" w:hAnsi="Verdana"/>
        </w:rPr>
        <w:t>onsubmit</w:t>
      </w:r>
      <w:proofErr w:type="spellEnd"/>
      <w:r w:rsidRPr="00FB38EB">
        <w:rPr>
          <w:rFonts w:ascii="Verdana" w:hAnsi="Verdana"/>
        </w:rPr>
        <w:t xml:space="preserve">="return </w:t>
      </w:r>
      <w:proofErr w:type="gramStart"/>
      <w:r w:rsidRPr="00FB38EB">
        <w:rPr>
          <w:rFonts w:ascii="Verdana" w:hAnsi="Verdana"/>
        </w:rPr>
        <w:t>validate(</w:t>
      </w:r>
      <w:proofErr w:type="gramEnd"/>
      <w:r w:rsidRPr="00FB38EB">
        <w:rPr>
          <w:rFonts w:ascii="Verdana" w:hAnsi="Verdana"/>
        </w:rPr>
        <w:t>)" &gt;</w:t>
      </w:r>
    </w:p>
    <w:p w14:paraId="55680286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Number: &lt;input type="text" name="</w:t>
      </w:r>
      <w:proofErr w:type="spellStart"/>
      <w:r w:rsidRPr="00FB38EB">
        <w:rPr>
          <w:rFonts w:ascii="Verdana" w:hAnsi="Verdana"/>
        </w:rPr>
        <w:t>num</w:t>
      </w:r>
      <w:proofErr w:type="spellEnd"/>
      <w:r w:rsidRPr="00FB38EB">
        <w:rPr>
          <w:rFonts w:ascii="Verdana" w:hAnsi="Verdana"/>
        </w:rPr>
        <w:t>"&gt;&lt;span id="</w:t>
      </w:r>
      <w:proofErr w:type="spellStart"/>
      <w:r w:rsidRPr="00FB38EB">
        <w:rPr>
          <w:rFonts w:ascii="Verdana" w:hAnsi="Verdana"/>
        </w:rPr>
        <w:t>numloc</w:t>
      </w:r>
      <w:proofErr w:type="spellEnd"/>
      <w:r w:rsidRPr="00FB38EB">
        <w:rPr>
          <w:rFonts w:ascii="Verdana" w:hAnsi="Verdana"/>
        </w:rPr>
        <w:t>"&gt;&lt;/span&gt;&lt;</w:t>
      </w:r>
      <w:proofErr w:type="spellStart"/>
      <w:r w:rsidRPr="00FB38EB">
        <w:rPr>
          <w:rFonts w:ascii="Verdana" w:hAnsi="Verdana"/>
        </w:rPr>
        <w:t>br</w:t>
      </w:r>
      <w:proofErr w:type="spellEnd"/>
      <w:r w:rsidRPr="00FB38EB">
        <w:rPr>
          <w:rFonts w:ascii="Verdana" w:hAnsi="Verdana"/>
        </w:rPr>
        <w:t>/&gt;</w:t>
      </w:r>
    </w:p>
    <w:p w14:paraId="1235A0BB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&lt;input type="submit" value="submit"&gt;</w:t>
      </w:r>
    </w:p>
    <w:p w14:paraId="2E63D571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&lt;/form&gt;</w:t>
      </w:r>
    </w:p>
    <w:p w14:paraId="470009AC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</w:p>
    <w:p w14:paraId="677FD91C" w14:textId="77777777" w:rsidR="00FB38EB" w:rsidRP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&lt;/body&gt;</w:t>
      </w:r>
    </w:p>
    <w:p w14:paraId="2EB8E7E8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  <w:r w:rsidRPr="00FB38EB">
        <w:rPr>
          <w:rFonts w:ascii="Verdana" w:hAnsi="Verdana"/>
        </w:rPr>
        <w:t>&lt;/html&gt;</w:t>
      </w:r>
    </w:p>
    <w:p w14:paraId="06A575DE" w14:textId="77777777" w:rsidR="00FB38EB" w:rsidRDefault="00FB38EB" w:rsidP="00FB38EB">
      <w:pPr>
        <w:pBdr>
          <w:bottom w:val="single" w:sz="6" w:space="1" w:color="auto"/>
        </w:pBdr>
        <w:rPr>
          <w:rFonts w:ascii="Verdana" w:hAnsi="Verdana"/>
        </w:rPr>
      </w:pPr>
    </w:p>
    <w:p w14:paraId="14A77D2C" w14:textId="77777777" w:rsidR="00FB38EB" w:rsidRDefault="00FB38EB" w:rsidP="00FB38EB">
      <w:pPr>
        <w:rPr>
          <w:rFonts w:ascii="Verdana" w:hAnsi="Verdana"/>
        </w:rPr>
      </w:pPr>
    </w:p>
    <w:p w14:paraId="7879CB4F" w14:textId="77777777" w:rsidR="00FB38EB" w:rsidRDefault="00FB38EB" w:rsidP="00FB38EB">
      <w:pPr>
        <w:pBdr>
          <w:top w:val="single" w:sz="6" w:space="1" w:color="auto"/>
          <w:bottom w:val="single" w:sz="6" w:space="1" w:color="auto"/>
        </w:pBdr>
        <w:rPr>
          <w:rFonts w:ascii="Verdana" w:hAnsi="Verdana"/>
        </w:rPr>
      </w:pPr>
    </w:p>
    <w:p w14:paraId="73799D18" w14:textId="77777777" w:rsidR="00FB38EB" w:rsidRDefault="00F418A3" w:rsidP="00FB38EB">
      <w:pPr>
        <w:pBdr>
          <w:bottom w:val="single" w:sz="6" w:space="1" w:color="auto"/>
        </w:pBdr>
        <w:rPr>
          <w:rFonts w:ascii="Verdana" w:hAnsi="Verdana"/>
        </w:rPr>
      </w:pPr>
      <w:r w:rsidRPr="00F418A3">
        <w:rPr>
          <w:rFonts w:ascii="Verdana" w:hAnsi="Verdana"/>
        </w:rPr>
        <w:t>JavaScript email validation</w:t>
      </w:r>
    </w:p>
    <w:p w14:paraId="1B8C8441" w14:textId="77777777" w:rsidR="00F418A3" w:rsidRPr="00F418A3" w:rsidRDefault="00F418A3" w:rsidP="00F418A3">
      <w:pPr>
        <w:pBdr>
          <w:bottom w:val="single" w:sz="6" w:space="1" w:color="auto"/>
        </w:pBdr>
        <w:rPr>
          <w:rFonts w:ascii="Verdana" w:hAnsi="Verdana"/>
        </w:rPr>
      </w:pPr>
      <w:r w:rsidRPr="00F418A3">
        <w:rPr>
          <w:rFonts w:ascii="Verdana" w:hAnsi="Verdana"/>
        </w:rPr>
        <w:t>&lt;html&gt;</w:t>
      </w:r>
    </w:p>
    <w:p w14:paraId="78BA5FB1" w14:textId="77777777" w:rsidR="00F418A3" w:rsidRPr="00F418A3" w:rsidRDefault="00F418A3" w:rsidP="00F418A3">
      <w:pPr>
        <w:pBdr>
          <w:bottom w:val="single" w:sz="6" w:space="1" w:color="auto"/>
        </w:pBdr>
        <w:rPr>
          <w:rFonts w:ascii="Verdana" w:hAnsi="Verdana"/>
        </w:rPr>
      </w:pPr>
      <w:r w:rsidRPr="00F418A3">
        <w:rPr>
          <w:rFonts w:ascii="Verdana" w:hAnsi="Verdana"/>
        </w:rPr>
        <w:t>&lt;body&gt;</w:t>
      </w:r>
    </w:p>
    <w:p w14:paraId="20F5FE57" w14:textId="77777777" w:rsidR="00F418A3" w:rsidRPr="00F418A3" w:rsidRDefault="00F418A3" w:rsidP="00F418A3">
      <w:pPr>
        <w:pBdr>
          <w:bottom w:val="single" w:sz="6" w:space="1" w:color="auto"/>
        </w:pBdr>
        <w:rPr>
          <w:rFonts w:ascii="Verdana" w:hAnsi="Verdana"/>
        </w:rPr>
      </w:pPr>
      <w:r w:rsidRPr="00F418A3">
        <w:rPr>
          <w:rFonts w:ascii="Verdana" w:hAnsi="Verdana"/>
        </w:rPr>
        <w:t xml:space="preserve">&lt;script&gt;  </w:t>
      </w:r>
    </w:p>
    <w:p w14:paraId="182B1EF5" w14:textId="77777777" w:rsidR="00F418A3" w:rsidRPr="00F418A3" w:rsidRDefault="00F418A3" w:rsidP="00F418A3">
      <w:pPr>
        <w:pBdr>
          <w:bottom w:val="single" w:sz="6" w:space="1" w:color="auto"/>
        </w:pBdr>
        <w:rPr>
          <w:rFonts w:ascii="Verdana" w:hAnsi="Verdana"/>
        </w:rPr>
      </w:pPr>
      <w:r w:rsidRPr="00F418A3">
        <w:rPr>
          <w:rFonts w:ascii="Verdana" w:hAnsi="Verdana"/>
        </w:rPr>
        <w:t xml:space="preserve">function </w:t>
      </w:r>
      <w:proofErr w:type="spellStart"/>
      <w:proofErr w:type="gramStart"/>
      <w:r w:rsidRPr="00F418A3">
        <w:rPr>
          <w:rFonts w:ascii="Verdana" w:hAnsi="Verdana"/>
        </w:rPr>
        <w:t>validateemail</w:t>
      </w:r>
      <w:proofErr w:type="spellEnd"/>
      <w:r w:rsidRPr="00F418A3">
        <w:rPr>
          <w:rFonts w:ascii="Verdana" w:hAnsi="Verdana"/>
        </w:rPr>
        <w:t>(</w:t>
      </w:r>
      <w:proofErr w:type="gramEnd"/>
      <w:r w:rsidRPr="00F418A3">
        <w:rPr>
          <w:rFonts w:ascii="Verdana" w:hAnsi="Verdana"/>
        </w:rPr>
        <w:t xml:space="preserve">)  </w:t>
      </w:r>
    </w:p>
    <w:p w14:paraId="494F5E31" w14:textId="77777777" w:rsidR="00F418A3" w:rsidRPr="00F418A3" w:rsidRDefault="00F418A3" w:rsidP="00F418A3">
      <w:pPr>
        <w:pBdr>
          <w:bottom w:val="single" w:sz="6" w:space="1" w:color="auto"/>
        </w:pBdr>
        <w:rPr>
          <w:rFonts w:ascii="Verdana" w:hAnsi="Verdana"/>
        </w:rPr>
      </w:pPr>
      <w:r w:rsidRPr="00F418A3">
        <w:rPr>
          <w:rFonts w:ascii="Verdana" w:hAnsi="Verdana"/>
        </w:rPr>
        <w:t xml:space="preserve">{  </w:t>
      </w:r>
    </w:p>
    <w:p w14:paraId="04DD58B1" w14:textId="77777777" w:rsidR="00F418A3" w:rsidRPr="00F418A3" w:rsidRDefault="00F418A3" w:rsidP="00F418A3">
      <w:pPr>
        <w:pBdr>
          <w:bottom w:val="single" w:sz="6" w:space="1" w:color="auto"/>
        </w:pBdr>
        <w:rPr>
          <w:rFonts w:ascii="Verdana" w:hAnsi="Verdana"/>
        </w:rPr>
      </w:pPr>
      <w:r w:rsidRPr="00F418A3">
        <w:rPr>
          <w:rFonts w:ascii="Verdana" w:hAnsi="Verdana"/>
        </w:rPr>
        <w:t>var x=</w:t>
      </w:r>
      <w:proofErr w:type="spellStart"/>
      <w:proofErr w:type="gramStart"/>
      <w:r w:rsidRPr="00F418A3">
        <w:rPr>
          <w:rFonts w:ascii="Verdana" w:hAnsi="Verdana"/>
        </w:rPr>
        <w:t>document.myform</w:t>
      </w:r>
      <w:proofErr w:type="gramEnd"/>
      <w:r w:rsidRPr="00F418A3">
        <w:rPr>
          <w:rFonts w:ascii="Verdana" w:hAnsi="Verdana"/>
        </w:rPr>
        <w:t>.email.value</w:t>
      </w:r>
      <w:proofErr w:type="spellEnd"/>
      <w:r w:rsidRPr="00F418A3">
        <w:rPr>
          <w:rFonts w:ascii="Verdana" w:hAnsi="Verdana"/>
        </w:rPr>
        <w:t xml:space="preserve">;  </w:t>
      </w:r>
    </w:p>
    <w:p w14:paraId="3AA03E71" w14:textId="77777777" w:rsidR="00F418A3" w:rsidRPr="00F418A3" w:rsidRDefault="00F418A3" w:rsidP="00F418A3">
      <w:pPr>
        <w:pBdr>
          <w:bottom w:val="single" w:sz="6" w:space="1" w:color="auto"/>
        </w:pBdr>
        <w:rPr>
          <w:rFonts w:ascii="Verdana" w:hAnsi="Verdana"/>
        </w:rPr>
      </w:pPr>
      <w:r w:rsidRPr="00F418A3">
        <w:rPr>
          <w:rFonts w:ascii="Verdana" w:hAnsi="Verdana"/>
        </w:rPr>
        <w:t xml:space="preserve">var </w:t>
      </w:r>
      <w:proofErr w:type="spellStart"/>
      <w:r w:rsidRPr="00F418A3">
        <w:rPr>
          <w:rFonts w:ascii="Verdana" w:hAnsi="Verdana"/>
        </w:rPr>
        <w:t>atposition</w:t>
      </w:r>
      <w:proofErr w:type="spellEnd"/>
      <w:r w:rsidRPr="00F418A3">
        <w:rPr>
          <w:rFonts w:ascii="Verdana" w:hAnsi="Verdana"/>
        </w:rPr>
        <w:t>=</w:t>
      </w:r>
      <w:proofErr w:type="spellStart"/>
      <w:proofErr w:type="gramStart"/>
      <w:r w:rsidRPr="00F418A3">
        <w:rPr>
          <w:rFonts w:ascii="Verdana" w:hAnsi="Verdana"/>
        </w:rPr>
        <w:t>x.indexOf</w:t>
      </w:r>
      <w:proofErr w:type="spellEnd"/>
      <w:proofErr w:type="gramEnd"/>
      <w:r w:rsidRPr="00F418A3">
        <w:rPr>
          <w:rFonts w:ascii="Verdana" w:hAnsi="Verdana"/>
        </w:rPr>
        <w:t xml:space="preserve">("@");  </w:t>
      </w:r>
    </w:p>
    <w:p w14:paraId="30883B1C" w14:textId="77777777" w:rsidR="00F418A3" w:rsidRPr="00F418A3" w:rsidRDefault="00F418A3" w:rsidP="00F418A3">
      <w:pPr>
        <w:pBdr>
          <w:bottom w:val="single" w:sz="6" w:space="1" w:color="auto"/>
        </w:pBdr>
        <w:rPr>
          <w:rFonts w:ascii="Verdana" w:hAnsi="Verdana"/>
        </w:rPr>
      </w:pPr>
      <w:r w:rsidRPr="00F418A3">
        <w:rPr>
          <w:rFonts w:ascii="Verdana" w:hAnsi="Verdana"/>
        </w:rPr>
        <w:lastRenderedPageBreak/>
        <w:t xml:space="preserve">var </w:t>
      </w:r>
      <w:proofErr w:type="spellStart"/>
      <w:r w:rsidRPr="00F418A3">
        <w:rPr>
          <w:rFonts w:ascii="Verdana" w:hAnsi="Verdana"/>
        </w:rPr>
        <w:t>dotposition</w:t>
      </w:r>
      <w:proofErr w:type="spellEnd"/>
      <w:r w:rsidRPr="00F418A3">
        <w:rPr>
          <w:rFonts w:ascii="Verdana" w:hAnsi="Verdana"/>
        </w:rPr>
        <w:t>=</w:t>
      </w:r>
      <w:proofErr w:type="spellStart"/>
      <w:proofErr w:type="gramStart"/>
      <w:r w:rsidRPr="00F418A3">
        <w:rPr>
          <w:rFonts w:ascii="Verdana" w:hAnsi="Verdana"/>
        </w:rPr>
        <w:t>x.lastIndexOf</w:t>
      </w:r>
      <w:proofErr w:type="spellEnd"/>
      <w:proofErr w:type="gramEnd"/>
      <w:r w:rsidRPr="00F418A3">
        <w:rPr>
          <w:rFonts w:ascii="Verdana" w:hAnsi="Verdana"/>
        </w:rPr>
        <w:t xml:space="preserve">(".");  </w:t>
      </w:r>
    </w:p>
    <w:p w14:paraId="755074A4" w14:textId="77777777" w:rsidR="00F418A3" w:rsidRPr="00F418A3" w:rsidRDefault="00F418A3" w:rsidP="00F418A3">
      <w:pPr>
        <w:pBdr>
          <w:bottom w:val="single" w:sz="6" w:space="1" w:color="auto"/>
        </w:pBdr>
        <w:rPr>
          <w:rFonts w:ascii="Verdana" w:hAnsi="Verdana"/>
        </w:rPr>
      </w:pPr>
      <w:r w:rsidRPr="00F418A3">
        <w:rPr>
          <w:rFonts w:ascii="Verdana" w:hAnsi="Verdana"/>
        </w:rPr>
        <w:t>if (</w:t>
      </w:r>
      <w:proofErr w:type="spellStart"/>
      <w:r w:rsidRPr="00F418A3">
        <w:rPr>
          <w:rFonts w:ascii="Verdana" w:hAnsi="Verdana"/>
        </w:rPr>
        <w:t>atposition</w:t>
      </w:r>
      <w:proofErr w:type="spellEnd"/>
      <w:r w:rsidRPr="00F418A3">
        <w:rPr>
          <w:rFonts w:ascii="Verdana" w:hAnsi="Verdana"/>
        </w:rPr>
        <w:t xml:space="preserve">&lt;1 || </w:t>
      </w:r>
      <w:proofErr w:type="spellStart"/>
      <w:r w:rsidRPr="00F418A3">
        <w:rPr>
          <w:rFonts w:ascii="Verdana" w:hAnsi="Verdana"/>
        </w:rPr>
        <w:t>dotposition</w:t>
      </w:r>
      <w:proofErr w:type="spellEnd"/>
      <w:r w:rsidRPr="00F418A3">
        <w:rPr>
          <w:rFonts w:ascii="Verdana" w:hAnsi="Verdana"/>
        </w:rPr>
        <w:t xml:space="preserve">&lt;atposition+2 || </w:t>
      </w:r>
      <w:proofErr w:type="gramStart"/>
      <w:r w:rsidRPr="00F418A3">
        <w:rPr>
          <w:rFonts w:ascii="Verdana" w:hAnsi="Verdana"/>
        </w:rPr>
        <w:t>dotposition+2&gt;=</w:t>
      </w:r>
      <w:proofErr w:type="spellStart"/>
      <w:r w:rsidRPr="00F418A3">
        <w:rPr>
          <w:rFonts w:ascii="Verdana" w:hAnsi="Verdana"/>
        </w:rPr>
        <w:t>x.length</w:t>
      </w:r>
      <w:proofErr w:type="spellEnd"/>
      <w:r w:rsidRPr="00F418A3">
        <w:rPr>
          <w:rFonts w:ascii="Verdana" w:hAnsi="Verdana"/>
        </w:rPr>
        <w:t>){</w:t>
      </w:r>
      <w:proofErr w:type="gramEnd"/>
      <w:r w:rsidRPr="00F418A3">
        <w:rPr>
          <w:rFonts w:ascii="Verdana" w:hAnsi="Verdana"/>
        </w:rPr>
        <w:t xml:space="preserve">  </w:t>
      </w:r>
    </w:p>
    <w:p w14:paraId="2A979EC2" w14:textId="77777777" w:rsidR="00F418A3" w:rsidRPr="00F418A3" w:rsidRDefault="00F418A3" w:rsidP="00F418A3">
      <w:pPr>
        <w:pBdr>
          <w:bottom w:val="single" w:sz="6" w:space="1" w:color="auto"/>
        </w:pBdr>
        <w:rPr>
          <w:rFonts w:ascii="Verdana" w:hAnsi="Verdana"/>
        </w:rPr>
      </w:pPr>
      <w:r w:rsidRPr="00F418A3">
        <w:rPr>
          <w:rFonts w:ascii="Verdana" w:hAnsi="Verdana"/>
        </w:rPr>
        <w:t xml:space="preserve">  </w:t>
      </w:r>
      <w:proofErr w:type="gramStart"/>
      <w:r w:rsidRPr="00F418A3">
        <w:rPr>
          <w:rFonts w:ascii="Verdana" w:hAnsi="Verdana"/>
        </w:rPr>
        <w:t>alert(</w:t>
      </w:r>
      <w:proofErr w:type="gramEnd"/>
      <w:r w:rsidRPr="00F418A3">
        <w:rPr>
          <w:rFonts w:ascii="Verdana" w:hAnsi="Verdana"/>
        </w:rPr>
        <w:t xml:space="preserve">"Please enter a valid e-mail address \n </w:t>
      </w:r>
      <w:proofErr w:type="spellStart"/>
      <w:r w:rsidRPr="00F418A3">
        <w:rPr>
          <w:rFonts w:ascii="Verdana" w:hAnsi="Verdana"/>
        </w:rPr>
        <w:t>atpostion</w:t>
      </w:r>
      <w:proofErr w:type="spellEnd"/>
      <w:r w:rsidRPr="00F418A3">
        <w:rPr>
          <w:rFonts w:ascii="Verdana" w:hAnsi="Verdana"/>
        </w:rPr>
        <w:t>:"+</w:t>
      </w:r>
      <w:proofErr w:type="spellStart"/>
      <w:r w:rsidRPr="00F418A3">
        <w:rPr>
          <w:rFonts w:ascii="Verdana" w:hAnsi="Verdana"/>
        </w:rPr>
        <w:t>atposition</w:t>
      </w:r>
      <w:proofErr w:type="spellEnd"/>
      <w:r w:rsidRPr="00F418A3">
        <w:rPr>
          <w:rFonts w:ascii="Verdana" w:hAnsi="Verdana"/>
        </w:rPr>
        <w:t xml:space="preserve">+"\n </w:t>
      </w:r>
      <w:proofErr w:type="spellStart"/>
      <w:r w:rsidRPr="00F418A3">
        <w:rPr>
          <w:rFonts w:ascii="Verdana" w:hAnsi="Verdana"/>
        </w:rPr>
        <w:t>dotposition</w:t>
      </w:r>
      <w:proofErr w:type="spellEnd"/>
      <w:r w:rsidRPr="00F418A3">
        <w:rPr>
          <w:rFonts w:ascii="Verdana" w:hAnsi="Verdana"/>
        </w:rPr>
        <w:t>:"+</w:t>
      </w:r>
      <w:proofErr w:type="spellStart"/>
      <w:r w:rsidRPr="00F418A3">
        <w:rPr>
          <w:rFonts w:ascii="Verdana" w:hAnsi="Verdana"/>
        </w:rPr>
        <w:t>dotposition</w:t>
      </w:r>
      <w:proofErr w:type="spellEnd"/>
      <w:r w:rsidRPr="00F418A3">
        <w:rPr>
          <w:rFonts w:ascii="Verdana" w:hAnsi="Verdana"/>
        </w:rPr>
        <w:t xml:space="preserve">);  </w:t>
      </w:r>
    </w:p>
    <w:p w14:paraId="15B2309A" w14:textId="77777777" w:rsidR="00F418A3" w:rsidRPr="00F418A3" w:rsidRDefault="00F418A3" w:rsidP="00F418A3">
      <w:pPr>
        <w:pBdr>
          <w:bottom w:val="single" w:sz="6" w:space="1" w:color="auto"/>
        </w:pBdr>
        <w:rPr>
          <w:rFonts w:ascii="Verdana" w:hAnsi="Verdana"/>
        </w:rPr>
      </w:pPr>
      <w:r w:rsidRPr="00F418A3">
        <w:rPr>
          <w:rFonts w:ascii="Verdana" w:hAnsi="Verdana"/>
        </w:rPr>
        <w:t xml:space="preserve">  return false;  </w:t>
      </w:r>
    </w:p>
    <w:p w14:paraId="6FFF394B" w14:textId="77777777" w:rsidR="00F418A3" w:rsidRPr="00F418A3" w:rsidRDefault="00F418A3" w:rsidP="00F418A3">
      <w:pPr>
        <w:pBdr>
          <w:bottom w:val="single" w:sz="6" w:space="1" w:color="auto"/>
        </w:pBdr>
        <w:rPr>
          <w:rFonts w:ascii="Verdana" w:hAnsi="Verdana"/>
        </w:rPr>
      </w:pPr>
      <w:r w:rsidRPr="00F418A3">
        <w:rPr>
          <w:rFonts w:ascii="Verdana" w:hAnsi="Verdana"/>
        </w:rPr>
        <w:t xml:space="preserve">  }  </w:t>
      </w:r>
    </w:p>
    <w:p w14:paraId="2D45D8AD" w14:textId="77777777" w:rsidR="00F418A3" w:rsidRPr="00F418A3" w:rsidRDefault="00F418A3" w:rsidP="00F418A3">
      <w:pPr>
        <w:pBdr>
          <w:bottom w:val="single" w:sz="6" w:space="1" w:color="auto"/>
        </w:pBdr>
        <w:rPr>
          <w:rFonts w:ascii="Verdana" w:hAnsi="Verdana"/>
        </w:rPr>
      </w:pPr>
      <w:r w:rsidRPr="00F418A3">
        <w:rPr>
          <w:rFonts w:ascii="Verdana" w:hAnsi="Verdana"/>
        </w:rPr>
        <w:t xml:space="preserve">}  </w:t>
      </w:r>
    </w:p>
    <w:p w14:paraId="6B962403" w14:textId="77777777" w:rsidR="00F418A3" w:rsidRPr="00F418A3" w:rsidRDefault="00F418A3" w:rsidP="00F418A3">
      <w:pPr>
        <w:pBdr>
          <w:bottom w:val="single" w:sz="6" w:space="1" w:color="auto"/>
        </w:pBdr>
        <w:rPr>
          <w:rFonts w:ascii="Verdana" w:hAnsi="Verdana"/>
        </w:rPr>
      </w:pPr>
      <w:r w:rsidRPr="00F418A3">
        <w:rPr>
          <w:rFonts w:ascii="Verdana" w:hAnsi="Verdana"/>
        </w:rPr>
        <w:t xml:space="preserve">&lt;/script&gt;  </w:t>
      </w:r>
    </w:p>
    <w:p w14:paraId="79F065A5" w14:textId="77777777" w:rsidR="00F418A3" w:rsidRPr="00F418A3" w:rsidRDefault="00F418A3" w:rsidP="00F418A3">
      <w:pPr>
        <w:pBdr>
          <w:bottom w:val="single" w:sz="6" w:space="1" w:color="auto"/>
        </w:pBdr>
        <w:rPr>
          <w:rFonts w:ascii="Verdana" w:hAnsi="Verdana"/>
        </w:rPr>
      </w:pPr>
      <w:r w:rsidRPr="00F418A3">
        <w:rPr>
          <w:rFonts w:ascii="Verdana" w:hAnsi="Verdana"/>
        </w:rPr>
        <w:t xml:space="preserve">&lt;body&gt;  </w:t>
      </w:r>
    </w:p>
    <w:p w14:paraId="16787423" w14:textId="77777777" w:rsidR="00F418A3" w:rsidRPr="00F418A3" w:rsidRDefault="00F418A3" w:rsidP="00F418A3">
      <w:pPr>
        <w:pBdr>
          <w:bottom w:val="single" w:sz="6" w:space="1" w:color="auto"/>
        </w:pBdr>
        <w:rPr>
          <w:rFonts w:ascii="Verdana" w:hAnsi="Verdana"/>
        </w:rPr>
      </w:pPr>
      <w:r w:rsidRPr="00F418A3">
        <w:rPr>
          <w:rFonts w:ascii="Verdana" w:hAnsi="Verdana"/>
        </w:rPr>
        <w:t>&lt;form name="</w:t>
      </w:r>
      <w:proofErr w:type="spellStart"/>
      <w:r w:rsidRPr="00F418A3">
        <w:rPr>
          <w:rFonts w:ascii="Verdana" w:hAnsi="Verdana"/>
        </w:rPr>
        <w:t>myform</w:t>
      </w:r>
      <w:proofErr w:type="spellEnd"/>
      <w:proofErr w:type="gramStart"/>
      <w:r w:rsidRPr="00F418A3">
        <w:rPr>
          <w:rFonts w:ascii="Verdana" w:hAnsi="Verdana"/>
        </w:rPr>
        <w:t>"  method</w:t>
      </w:r>
      <w:proofErr w:type="gramEnd"/>
      <w:r w:rsidRPr="00F418A3">
        <w:rPr>
          <w:rFonts w:ascii="Verdana" w:hAnsi="Verdana"/>
        </w:rPr>
        <w:t xml:space="preserve">="post" action="http://www.javatpoint.com/javascriptpages/valid.jsp" </w:t>
      </w:r>
      <w:proofErr w:type="spellStart"/>
      <w:r w:rsidRPr="00F418A3">
        <w:rPr>
          <w:rFonts w:ascii="Verdana" w:hAnsi="Verdana"/>
        </w:rPr>
        <w:t>onsubmit</w:t>
      </w:r>
      <w:proofErr w:type="spellEnd"/>
      <w:r w:rsidRPr="00F418A3">
        <w:rPr>
          <w:rFonts w:ascii="Verdana" w:hAnsi="Verdana"/>
        </w:rPr>
        <w:t xml:space="preserve">="return </w:t>
      </w:r>
      <w:proofErr w:type="spellStart"/>
      <w:r w:rsidRPr="00F418A3">
        <w:rPr>
          <w:rFonts w:ascii="Verdana" w:hAnsi="Verdana"/>
        </w:rPr>
        <w:t>validateemail</w:t>
      </w:r>
      <w:proofErr w:type="spellEnd"/>
      <w:r w:rsidRPr="00F418A3">
        <w:rPr>
          <w:rFonts w:ascii="Verdana" w:hAnsi="Verdana"/>
        </w:rPr>
        <w:t xml:space="preserve">();"&gt;  </w:t>
      </w:r>
    </w:p>
    <w:p w14:paraId="260C2CAC" w14:textId="77777777" w:rsidR="00F418A3" w:rsidRPr="00F418A3" w:rsidRDefault="00F418A3" w:rsidP="00F418A3">
      <w:pPr>
        <w:pBdr>
          <w:bottom w:val="single" w:sz="6" w:space="1" w:color="auto"/>
        </w:pBdr>
        <w:rPr>
          <w:rFonts w:ascii="Verdana" w:hAnsi="Verdana"/>
        </w:rPr>
      </w:pPr>
      <w:r w:rsidRPr="00F418A3">
        <w:rPr>
          <w:rFonts w:ascii="Verdana" w:hAnsi="Verdana"/>
        </w:rPr>
        <w:t>Email: &lt;input type="text" name="email"&gt;&lt;</w:t>
      </w:r>
      <w:proofErr w:type="spellStart"/>
      <w:r w:rsidRPr="00F418A3">
        <w:rPr>
          <w:rFonts w:ascii="Verdana" w:hAnsi="Verdana"/>
        </w:rPr>
        <w:t>br</w:t>
      </w:r>
      <w:proofErr w:type="spellEnd"/>
      <w:r w:rsidRPr="00F418A3">
        <w:rPr>
          <w:rFonts w:ascii="Verdana" w:hAnsi="Verdana"/>
        </w:rPr>
        <w:t xml:space="preserve">/&gt;  </w:t>
      </w:r>
    </w:p>
    <w:p w14:paraId="3C1A80AD" w14:textId="77777777" w:rsidR="00F418A3" w:rsidRPr="00F418A3" w:rsidRDefault="00F418A3" w:rsidP="00F418A3">
      <w:pPr>
        <w:pBdr>
          <w:bottom w:val="single" w:sz="6" w:space="1" w:color="auto"/>
        </w:pBdr>
        <w:rPr>
          <w:rFonts w:ascii="Verdana" w:hAnsi="Verdana"/>
        </w:rPr>
      </w:pPr>
      <w:r w:rsidRPr="00F418A3">
        <w:rPr>
          <w:rFonts w:ascii="Verdana" w:hAnsi="Verdana"/>
        </w:rPr>
        <w:t xml:space="preserve">  </w:t>
      </w:r>
    </w:p>
    <w:p w14:paraId="5FC73D8B" w14:textId="77777777" w:rsidR="00F418A3" w:rsidRPr="00F418A3" w:rsidRDefault="00F418A3" w:rsidP="00F418A3">
      <w:pPr>
        <w:pBdr>
          <w:bottom w:val="single" w:sz="6" w:space="1" w:color="auto"/>
        </w:pBdr>
        <w:rPr>
          <w:rFonts w:ascii="Verdana" w:hAnsi="Verdana"/>
        </w:rPr>
      </w:pPr>
      <w:r w:rsidRPr="00F418A3">
        <w:rPr>
          <w:rFonts w:ascii="Verdana" w:hAnsi="Verdana"/>
        </w:rPr>
        <w:t xml:space="preserve">&lt;input type="submit" value="register"&gt;  </w:t>
      </w:r>
    </w:p>
    <w:p w14:paraId="7990EF62" w14:textId="77777777" w:rsidR="00F418A3" w:rsidRPr="00F418A3" w:rsidRDefault="00F418A3" w:rsidP="00F418A3">
      <w:pPr>
        <w:pBdr>
          <w:bottom w:val="single" w:sz="6" w:space="1" w:color="auto"/>
        </w:pBdr>
        <w:rPr>
          <w:rFonts w:ascii="Verdana" w:hAnsi="Verdana"/>
        </w:rPr>
      </w:pPr>
      <w:r w:rsidRPr="00F418A3">
        <w:rPr>
          <w:rFonts w:ascii="Verdana" w:hAnsi="Verdana"/>
        </w:rPr>
        <w:t xml:space="preserve">&lt;/form&gt;  </w:t>
      </w:r>
    </w:p>
    <w:p w14:paraId="483C8666" w14:textId="77777777" w:rsidR="00F418A3" w:rsidRPr="00F418A3" w:rsidRDefault="00F418A3" w:rsidP="00F418A3">
      <w:pPr>
        <w:pBdr>
          <w:bottom w:val="single" w:sz="6" w:space="1" w:color="auto"/>
        </w:pBdr>
        <w:rPr>
          <w:rFonts w:ascii="Verdana" w:hAnsi="Verdana"/>
        </w:rPr>
      </w:pPr>
      <w:r w:rsidRPr="00F418A3">
        <w:rPr>
          <w:rFonts w:ascii="Verdana" w:hAnsi="Verdana"/>
        </w:rPr>
        <w:t>&lt;/body&gt;</w:t>
      </w:r>
    </w:p>
    <w:p w14:paraId="54FCE460" w14:textId="77777777" w:rsidR="00F418A3" w:rsidRDefault="00F418A3" w:rsidP="00F418A3">
      <w:pPr>
        <w:pBdr>
          <w:bottom w:val="single" w:sz="6" w:space="1" w:color="auto"/>
        </w:pBdr>
        <w:rPr>
          <w:rFonts w:ascii="Verdana" w:hAnsi="Verdana"/>
        </w:rPr>
      </w:pPr>
      <w:r w:rsidRPr="00F418A3">
        <w:rPr>
          <w:rFonts w:ascii="Verdana" w:hAnsi="Verdana"/>
        </w:rPr>
        <w:t>&lt;/html&gt;</w:t>
      </w:r>
    </w:p>
    <w:p w14:paraId="04D2113E" w14:textId="77777777" w:rsidR="001F5BF2" w:rsidRDefault="001F5BF2" w:rsidP="00F418A3">
      <w:pPr>
        <w:pBdr>
          <w:bottom w:val="single" w:sz="6" w:space="1" w:color="auto"/>
        </w:pBdr>
        <w:rPr>
          <w:rFonts w:ascii="Verdana" w:hAnsi="Verdana"/>
        </w:rPr>
      </w:pPr>
    </w:p>
    <w:p w14:paraId="09EC2D40" w14:textId="77777777" w:rsidR="001F5BF2" w:rsidRDefault="001F5BF2" w:rsidP="00F418A3">
      <w:pPr>
        <w:pBdr>
          <w:bottom w:val="single" w:sz="6" w:space="1" w:color="auto"/>
        </w:pBdr>
        <w:rPr>
          <w:rFonts w:ascii="Verdana" w:hAnsi="Verdana"/>
          <w:b/>
        </w:rPr>
      </w:pPr>
      <w:r w:rsidRPr="001F5BF2">
        <w:rPr>
          <w:rFonts w:ascii="Verdana" w:hAnsi="Verdana"/>
          <w:b/>
        </w:rPr>
        <w:t>validation with image</w:t>
      </w:r>
    </w:p>
    <w:p w14:paraId="4490ACCB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>&lt;html&gt;</w:t>
      </w:r>
    </w:p>
    <w:p w14:paraId="7D41B897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>&lt;body&gt;</w:t>
      </w:r>
    </w:p>
    <w:p w14:paraId="5D5378AF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>&lt;script type="text/</w:t>
      </w:r>
      <w:proofErr w:type="spellStart"/>
      <w:r w:rsidRPr="001F5BF2">
        <w:rPr>
          <w:rFonts w:ascii="Verdana" w:hAnsi="Verdana"/>
        </w:rPr>
        <w:t>javascript</w:t>
      </w:r>
      <w:proofErr w:type="spellEnd"/>
      <w:r w:rsidRPr="001F5BF2">
        <w:rPr>
          <w:rFonts w:ascii="Verdana" w:hAnsi="Verdana"/>
        </w:rPr>
        <w:t xml:space="preserve">"&gt;  </w:t>
      </w:r>
    </w:p>
    <w:p w14:paraId="6649A6EA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 xml:space="preserve">function </w:t>
      </w:r>
      <w:proofErr w:type="gramStart"/>
      <w:r w:rsidRPr="001F5BF2">
        <w:rPr>
          <w:rFonts w:ascii="Verdana" w:hAnsi="Verdana"/>
        </w:rPr>
        <w:t>validate(</w:t>
      </w:r>
      <w:proofErr w:type="gramEnd"/>
      <w:r w:rsidRPr="001F5BF2">
        <w:rPr>
          <w:rFonts w:ascii="Verdana" w:hAnsi="Verdana"/>
        </w:rPr>
        <w:t xml:space="preserve">){  </w:t>
      </w:r>
    </w:p>
    <w:p w14:paraId="32955AF1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 xml:space="preserve">var name=document.f1.name.value;  </w:t>
      </w:r>
    </w:p>
    <w:p w14:paraId="26CE93AA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 xml:space="preserve">var </w:t>
      </w:r>
      <w:proofErr w:type="spellStart"/>
      <w:r w:rsidRPr="001F5BF2">
        <w:rPr>
          <w:rFonts w:ascii="Verdana" w:hAnsi="Verdana"/>
        </w:rPr>
        <w:t>passwordlength</w:t>
      </w:r>
      <w:proofErr w:type="spellEnd"/>
      <w:r w:rsidRPr="001F5BF2">
        <w:rPr>
          <w:rFonts w:ascii="Verdana" w:hAnsi="Verdana"/>
        </w:rPr>
        <w:t>=</w:t>
      </w:r>
      <w:proofErr w:type="gramStart"/>
      <w:r w:rsidRPr="001F5BF2">
        <w:rPr>
          <w:rFonts w:ascii="Verdana" w:hAnsi="Verdana"/>
        </w:rPr>
        <w:t>document.f</w:t>
      </w:r>
      <w:proofErr w:type="gramEnd"/>
      <w:r w:rsidRPr="001F5BF2">
        <w:rPr>
          <w:rFonts w:ascii="Verdana" w:hAnsi="Verdana"/>
        </w:rPr>
        <w:t xml:space="preserve">1.password.value.length;  </w:t>
      </w:r>
    </w:p>
    <w:p w14:paraId="5E039881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 xml:space="preserve">var status=false;  </w:t>
      </w:r>
    </w:p>
    <w:p w14:paraId="4AFE6C19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>if(name=="</w:t>
      </w:r>
      <w:proofErr w:type="gramStart"/>
      <w:r w:rsidRPr="001F5BF2">
        <w:rPr>
          <w:rFonts w:ascii="Verdana" w:hAnsi="Verdana"/>
        </w:rPr>
        <w:t>"){</w:t>
      </w:r>
      <w:proofErr w:type="gramEnd"/>
      <w:r w:rsidRPr="001F5BF2">
        <w:rPr>
          <w:rFonts w:ascii="Verdana" w:hAnsi="Verdana"/>
        </w:rPr>
        <w:t xml:space="preserve">  </w:t>
      </w:r>
    </w:p>
    <w:p w14:paraId="1D85CFC1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1F5BF2">
        <w:rPr>
          <w:rFonts w:ascii="Verdana" w:hAnsi="Verdana"/>
        </w:rPr>
        <w:t>document.getElementById</w:t>
      </w:r>
      <w:proofErr w:type="spellEnd"/>
      <w:proofErr w:type="gramEnd"/>
      <w:r w:rsidRPr="001F5BF2">
        <w:rPr>
          <w:rFonts w:ascii="Verdana" w:hAnsi="Verdana"/>
        </w:rPr>
        <w:t>("</w:t>
      </w:r>
      <w:proofErr w:type="spellStart"/>
      <w:r w:rsidRPr="001F5BF2">
        <w:rPr>
          <w:rFonts w:ascii="Verdana" w:hAnsi="Verdana"/>
        </w:rPr>
        <w:t>namelocation</w:t>
      </w:r>
      <w:proofErr w:type="spellEnd"/>
      <w:r w:rsidRPr="001F5BF2">
        <w:rPr>
          <w:rFonts w:ascii="Verdana" w:hAnsi="Verdana"/>
        </w:rPr>
        <w:t>").</w:t>
      </w:r>
      <w:proofErr w:type="spellStart"/>
      <w:r w:rsidRPr="001F5BF2">
        <w:rPr>
          <w:rFonts w:ascii="Verdana" w:hAnsi="Verdana"/>
        </w:rPr>
        <w:t>innerHTML</w:t>
      </w:r>
      <w:proofErr w:type="spellEnd"/>
      <w:r w:rsidRPr="001F5BF2">
        <w:rPr>
          <w:rFonts w:ascii="Verdana" w:hAnsi="Verdana"/>
        </w:rPr>
        <w:t xml:space="preserve">=  </w:t>
      </w:r>
    </w:p>
    <w:p w14:paraId="317FDC55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lastRenderedPageBreak/>
        <w:t>" &lt;</w:t>
      </w:r>
      <w:proofErr w:type="spellStart"/>
      <w:r w:rsidRPr="001F5BF2">
        <w:rPr>
          <w:rFonts w:ascii="Verdana" w:hAnsi="Verdana"/>
        </w:rPr>
        <w:t>img</w:t>
      </w:r>
      <w:proofErr w:type="spellEnd"/>
      <w:r w:rsidRPr="001F5BF2">
        <w:rPr>
          <w:rFonts w:ascii="Verdana" w:hAnsi="Verdana"/>
        </w:rPr>
        <w:t xml:space="preserve"> src='http://www.javatpoint.com/javascriptpages/images/unchecked.gif'/&gt; Please enter your name";  </w:t>
      </w:r>
    </w:p>
    <w:p w14:paraId="11346BB8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>status=false;</w:t>
      </w:r>
    </w:p>
    <w:p w14:paraId="23152639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proofErr w:type="gramStart"/>
      <w:r w:rsidRPr="001F5BF2">
        <w:rPr>
          <w:rFonts w:ascii="Verdana" w:hAnsi="Verdana"/>
        </w:rPr>
        <w:t>}else</w:t>
      </w:r>
      <w:proofErr w:type="gramEnd"/>
      <w:r w:rsidRPr="001F5BF2">
        <w:rPr>
          <w:rFonts w:ascii="Verdana" w:hAnsi="Verdana"/>
        </w:rPr>
        <w:t xml:space="preserve">{  </w:t>
      </w:r>
    </w:p>
    <w:p w14:paraId="7D680AE8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1F5BF2">
        <w:rPr>
          <w:rFonts w:ascii="Verdana" w:hAnsi="Verdana"/>
        </w:rPr>
        <w:t>document.getElementById</w:t>
      </w:r>
      <w:proofErr w:type="spellEnd"/>
      <w:proofErr w:type="gramEnd"/>
      <w:r w:rsidRPr="001F5BF2">
        <w:rPr>
          <w:rFonts w:ascii="Verdana" w:hAnsi="Verdana"/>
        </w:rPr>
        <w:t>("</w:t>
      </w:r>
      <w:proofErr w:type="spellStart"/>
      <w:r w:rsidRPr="001F5BF2">
        <w:rPr>
          <w:rFonts w:ascii="Verdana" w:hAnsi="Verdana"/>
        </w:rPr>
        <w:t>namelocation</w:t>
      </w:r>
      <w:proofErr w:type="spellEnd"/>
      <w:r w:rsidRPr="001F5BF2">
        <w:rPr>
          <w:rFonts w:ascii="Verdana" w:hAnsi="Verdana"/>
        </w:rPr>
        <w:t>").</w:t>
      </w:r>
      <w:proofErr w:type="spellStart"/>
      <w:r w:rsidRPr="001F5BF2">
        <w:rPr>
          <w:rFonts w:ascii="Verdana" w:hAnsi="Verdana"/>
        </w:rPr>
        <w:t>innerHTML</w:t>
      </w:r>
      <w:proofErr w:type="spellEnd"/>
      <w:r w:rsidRPr="001F5BF2">
        <w:rPr>
          <w:rFonts w:ascii="Verdana" w:hAnsi="Verdana"/>
        </w:rPr>
        <w:t>=" &lt;</w:t>
      </w:r>
      <w:proofErr w:type="spellStart"/>
      <w:r w:rsidRPr="001F5BF2">
        <w:rPr>
          <w:rFonts w:ascii="Verdana" w:hAnsi="Verdana"/>
        </w:rPr>
        <w:t>img</w:t>
      </w:r>
      <w:proofErr w:type="spellEnd"/>
      <w:r w:rsidRPr="001F5BF2">
        <w:rPr>
          <w:rFonts w:ascii="Verdana" w:hAnsi="Verdana"/>
        </w:rPr>
        <w:t xml:space="preserve"> src='http://www.javatpoint.com/javascriptpages/images/checked.gif'/&gt;";  </w:t>
      </w:r>
    </w:p>
    <w:p w14:paraId="1B775AF2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>status=true;</w:t>
      </w:r>
    </w:p>
    <w:p w14:paraId="4CE8C8B6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 xml:space="preserve">}  </w:t>
      </w:r>
    </w:p>
    <w:p w14:paraId="1968BCF2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 xml:space="preserve">  </w:t>
      </w:r>
    </w:p>
    <w:p w14:paraId="622546AF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>if(</w:t>
      </w:r>
      <w:proofErr w:type="spellStart"/>
      <w:r w:rsidRPr="001F5BF2">
        <w:rPr>
          <w:rFonts w:ascii="Verdana" w:hAnsi="Verdana"/>
        </w:rPr>
        <w:t>passwordlength</w:t>
      </w:r>
      <w:proofErr w:type="spellEnd"/>
      <w:r w:rsidRPr="001F5BF2">
        <w:rPr>
          <w:rFonts w:ascii="Verdana" w:hAnsi="Verdana"/>
        </w:rPr>
        <w:t>&lt;</w:t>
      </w:r>
      <w:proofErr w:type="gramStart"/>
      <w:r w:rsidRPr="001F5BF2">
        <w:rPr>
          <w:rFonts w:ascii="Verdana" w:hAnsi="Verdana"/>
        </w:rPr>
        <w:t>6){</w:t>
      </w:r>
      <w:proofErr w:type="gramEnd"/>
      <w:r w:rsidRPr="001F5BF2">
        <w:rPr>
          <w:rFonts w:ascii="Verdana" w:hAnsi="Verdana"/>
        </w:rPr>
        <w:t xml:space="preserve">  </w:t>
      </w:r>
    </w:p>
    <w:p w14:paraId="4B159F4F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1F5BF2">
        <w:rPr>
          <w:rFonts w:ascii="Verdana" w:hAnsi="Verdana"/>
        </w:rPr>
        <w:t>document.getElementById</w:t>
      </w:r>
      <w:proofErr w:type="spellEnd"/>
      <w:proofErr w:type="gramEnd"/>
      <w:r w:rsidRPr="001F5BF2">
        <w:rPr>
          <w:rFonts w:ascii="Verdana" w:hAnsi="Verdana"/>
        </w:rPr>
        <w:t>("</w:t>
      </w:r>
      <w:proofErr w:type="spellStart"/>
      <w:r w:rsidRPr="001F5BF2">
        <w:rPr>
          <w:rFonts w:ascii="Verdana" w:hAnsi="Verdana"/>
        </w:rPr>
        <w:t>passwordlocation</w:t>
      </w:r>
      <w:proofErr w:type="spellEnd"/>
      <w:r w:rsidRPr="001F5BF2">
        <w:rPr>
          <w:rFonts w:ascii="Verdana" w:hAnsi="Verdana"/>
        </w:rPr>
        <w:t>").</w:t>
      </w:r>
      <w:proofErr w:type="spellStart"/>
      <w:r w:rsidRPr="001F5BF2">
        <w:rPr>
          <w:rFonts w:ascii="Verdana" w:hAnsi="Verdana"/>
        </w:rPr>
        <w:t>innerHTML</w:t>
      </w:r>
      <w:proofErr w:type="spellEnd"/>
      <w:r w:rsidRPr="001F5BF2">
        <w:rPr>
          <w:rFonts w:ascii="Verdana" w:hAnsi="Verdana"/>
        </w:rPr>
        <w:t xml:space="preserve">=  </w:t>
      </w:r>
    </w:p>
    <w:p w14:paraId="178D7D95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>" &lt;</w:t>
      </w:r>
      <w:proofErr w:type="spellStart"/>
      <w:r w:rsidRPr="001F5BF2">
        <w:rPr>
          <w:rFonts w:ascii="Verdana" w:hAnsi="Verdana"/>
        </w:rPr>
        <w:t>img</w:t>
      </w:r>
      <w:proofErr w:type="spellEnd"/>
      <w:r w:rsidRPr="001F5BF2">
        <w:rPr>
          <w:rFonts w:ascii="Verdana" w:hAnsi="Verdana"/>
        </w:rPr>
        <w:t xml:space="preserve"> src='http://www.javatpoint.com/javascriptpages/images/unchecked.gif'/&gt; Password must be greater than 6";  </w:t>
      </w:r>
    </w:p>
    <w:p w14:paraId="2A17757A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 xml:space="preserve">status=false; </w:t>
      </w:r>
    </w:p>
    <w:p w14:paraId="61029393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proofErr w:type="gramStart"/>
      <w:r w:rsidRPr="001F5BF2">
        <w:rPr>
          <w:rFonts w:ascii="Verdana" w:hAnsi="Verdana"/>
        </w:rPr>
        <w:t>}else</w:t>
      </w:r>
      <w:proofErr w:type="gramEnd"/>
      <w:r w:rsidRPr="001F5BF2">
        <w:rPr>
          <w:rFonts w:ascii="Verdana" w:hAnsi="Verdana"/>
        </w:rPr>
        <w:t xml:space="preserve">{  </w:t>
      </w:r>
    </w:p>
    <w:p w14:paraId="3AE44877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1F5BF2">
        <w:rPr>
          <w:rFonts w:ascii="Verdana" w:hAnsi="Verdana"/>
        </w:rPr>
        <w:t>document.getElementById</w:t>
      </w:r>
      <w:proofErr w:type="spellEnd"/>
      <w:proofErr w:type="gramEnd"/>
      <w:r w:rsidRPr="001F5BF2">
        <w:rPr>
          <w:rFonts w:ascii="Verdana" w:hAnsi="Verdana"/>
        </w:rPr>
        <w:t>("</w:t>
      </w:r>
      <w:proofErr w:type="spellStart"/>
      <w:r w:rsidRPr="001F5BF2">
        <w:rPr>
          <w:rFonts w:ascii="Verdana" w:hAnsi="Verdana"/>
        </w:rPr>
        <w:t>passwordlocation</w:t>
      </w:r>
      <w:proofErr w:type="spellEnd"/>
      <w:r w:rsidRPr="001F5BF2">
        <w:rPr>
          <w:rFonts w:ascii="Verdana" w:hAnsi="Verdana"/>
        </w:rPr>
        <w:t>").</w:t>
      </w:r>
      <w:proofErr w:type="spellStart"/>
      <w:r w:rsidRPr="001F5BF2">
        <w:rPr>
          <w:rFonts w:ascii="Verdana" w:hAnsi="Verdana"/>
        </w:rPr>
        <w:t>innerHTML</w:t>
      </w:r>
      <w:proofErr w:type="spellEnd"/>
      <w:r w:rsidRPr="001F5BF2">
        <w:rPr>
          <w:rFonts w:ascii="Verdana" w:hAnsi="Verdana"/>
        </w:rPr>
        <w:t>=" &lt;</w:t>
      </w:r>
      <w:proofErr w:type="spellStart"/>
      <w:r w:rsidRPr="001F5BF2">
        <w:rPr>
          <w:rFonts w:ascii="Verdana" w:hAnsi="Verdana"/>
        </w:rPr>
        <w:t>img</w:t>
      </w:r>
      <w:proofErr w:type="spellEnd"/>
      <w:r w:rsidRPr="001F5BF2">
        <w:rPr>
          <w:rFonts w:ascii="Verdana" w:hAnsi="Verdana"/>
        </w:rPr>
        <w:t xml:space="preserve"> src='http://www.javatpoint.com/javascriptpages/images/checked.gif'/&gt;";  </w:t>
      </w:r>
    </w:p>
    <w:p w14:paraId="62BCE3CE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 xml:space="preserve">}  </w:t>
      </w:r>
    </w:p>
    <w:p w14:paraId="037C493B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 xml:space="preserve">  </w:t>
      </w:r>
    </w:p>
    <w:p w14:paraId="5212056B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 xml:space="preserve">return status;  </w:t>
      </w:r>
    </w:p>
    <w:p w14:paraId="1866C16D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 xml:space="preserve">}  </w:t>
      </w:r>
    </w:p>
    <w:p w14:paraId="39172720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 xml:space="preserve">&lt;/script&gt;  </w:t>
      </w:r>
    </w:p>
    <w:p w14:paraId="4844B6C3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 xml:space="preserve">&lt;form name="f1" action="http://www.javatpoint.com/javascriptpages/valid.jsp" </w:t>
      </w:r>
      <w:proofErr w:type="spellStart"/>
      <w:r w:rsidRPr="001F5BF2">
        <w:rPr>
          <w:rFonts w:ascii="Verdana" w:hAnsi="Verdana"/>
        </w:rPr>
        <w:t>onsubmit</w:t>
      </w:r>
      <w:proofErr w:type="spellEnd"/>
      <w:r w:rsidRPr="001F5BF2">
        <w:rPr>
          <w:rFonts w:ascii="Verdana" w:hAnsi="Verdana"/>
        </w:rPr>
        <w:t xml:space="preserve">="return </w:t>
      </w:r>
      <w:proofErr w:type="gramStart"/>
      <w:r w:rsidRPr="001F5BF2">
        <w:rPr>
          <w:rFonts w:ascii="Verdana" w:hAnsi="Verdana"/>
        </w:rPr>
        <w:t>validate(</w:t>
      </w:r>
      <w:proofErr w:type="gramEnd"/>
      <w:r w:rsidRPr="001F5BF2">
        <w:rPr>
          <w:rFonts w:ascii="Verdana" w:hAnsi="Verdana"/>
        </w:rPr>
        <w:t xml:space="preserve">)"&gt;  </w:t>
      </w:r>
    </w:p>
    <w:p w14:paraId="0F244344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>&lt;table&gt;</w:t>
      </w:r>
    </w:p>
    <w:p w14:paraId="7D3534CE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 xml:space="preserve">&lt;tr&gt;&lt;td&gt;Name:&lt;/td&gt;&lt;td&gt;&lt;input type="text" name="name"/&gt;  </w:t>
      </w:r>
    </w:p>
    <w:p w14:paraId="7D37D05F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>&lt;span id="</w:t>
      </w:r>
      <w:proofErr w:type="spellStart"/>
      <w:r w:rsidRPr="001F5BF2">
        <w:rPr>
          <w:rFonts w:ascii="Verdana" w:hAnsi="Verdana"/>
        </w:rPr>
        <w:t>namelocation</w:t>
      </w:r>
      <w:proofErr w:type="spellEnd"/>
      <w:r w:rsidRPr="001F5BF2">
        <w:rPr>
          <w:rFonts w:ascii="Verdana" w:hAnsi="Verdana"/>
        </w:rPr>
        <w:t>" style="</w:t>
      </w:r>
      <w:proofErr w:type="spellStart"/>
      <w:proofErr w:type="gramStart"/>
      <w:r w:rsidRPr="001F5BF2">
        <w:rPr>
          <w:rFonts w:ascii="Verdana" w:hAnsi="Verdana"/>
        </w:rPr>
        <w:t>color:red</w:t>
      </w:r>
      <w:proofErr w:type="spellEnd"/>
      <w:proofErr w:type="gramEnd"/>
      <w:r w:rsidRPr="001F5BF2">
        <w:rPr>
          <w:rFonts w:ascii="Verdana" w:hAnsi="Verdana"/>
        </w:rPr>
        <w:t xml:space="preserve">"&gt;&lt;/span&gt;&lt;/td&gt;&lt;/tr&gt; </w:t>
      </w:r>
    </w:p>
    <w:p w14:paraId="6141D15C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 xml:space="preserve">&lt;tr&gt;&lt;td&gt;Password:&lt;/td&gt;&lt;td&gt;&lt;input type="password" name="password"/&gt;  </w:t>
      </w:r>
    </w:p>
    <w:p w14:paraId="35099236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lastRenderedPageBreak/>
        <w:t>&lt;span id="</w:t>
      </w:r>
      <w:proofErr w:type="spellStart"/>
      <w:r w:rsidRPr="001F5BF2">
        <w:rPr>
          <w:rFonts w:ascii="Verdana" w:hAnsi="Verdana"/>
        </w:rPr>
        <w:t>passwordlocation</w:t>
      </w:r>
      <w:proofErr w:type="spellEnd"/>
      <w:r w:rsidRPr="001F5BF2">
        <w:rPr>
          <w:rFonts w:ascii="Verdana" w:hAnsi="Verdana"/>
        </w:rPr>
        <w:t>" style="</w:t>
      </w:r>
      <w:proofErr w:type="spellStart"/>
      <w:proofErr w:type="gramStart"/>
      <w:r w:rsidRPr="001F5BF2">
        <w:rPr>
          <w:rFonts w:ascii="Verdana" w:hAnsi="Verdana"/>
        </w:rPr>
        <w:t>color:red</w:t>
      </w:r>
      <w:proofErr w:type="spellEnd"/>
      <w:proofErr w:type="gramEnd"/>
      <w:r w:rsidRPr="001F5BF2">
        <w:rPr>
          <w:rFonts w:ascii="Verdana" w:hAnsi="Verdana"/>
        </w:rPr>
        <w:t>"&gt;&lt;/span&gt;&lt;/td&gt;&lt;/tr&gt;</w:t>
      </w:r>
    </w:p>
    <w:p w14:paraId="4B3AE8A6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 xml:space="preserve">&lt;tr&gt;&lt;td </w:t>
      </w:r>
      <w:proofErr w:type="spellStart"/>
      <w:r w:rsidRPr="001F5BF2">
        <w:rPr>
          <w:rFonts w:ascii="Verdana" w:hAnsi="Verdana"/>
        </w:rPr>
        <w:t>colspan</w:t>
      </w:r>
      <w:proofErr w:type="spellEnd"/>
      <w:r w:rsidRPr="001F5BF2">
        <w:rPr>
          <w:rFonts w:ascii="Verdana" w:hAnsi="Verdana"/>
        </w:rPr>
        <w:t>="2"&gt;&lt;input type="submit" value="register"/</w:t>
      </w:r>
      <w:proofErr w:type="gramStart"/>
      <w:r w:rsidRPr="001F5BF2">
        <w:rPr>
          <w:rFonts w:ascii="Verdana" w:hAnsi="Verdana"/>
        </w:rPr>
        <w:t>&gt;  &lt;</w:t>
      </w:r>
      <w:proofErr w:type="gramEnd"/>
      <w:r w:rsidRPr="001F5BF2">
        <w:rPr>
          <w:rFonts w:ascii="Verdana" w:hAnsi="Verdana"/>
        </w:rPr>
        <w:t>/td&gt;&lt;/tr&gt;</w:t>
      </w:r>
    </w:p>
    <w:p w14:paraId="2DFC09A3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>&lt;/table&gt;</w:t>
      </w:r>
    </w:p>
    <w:p w14:paraId="390A8A2E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 xml:space="preserve">&lt;/form&gt;  </w:t>
      </w:r>
    </w:p>
    <w:p w14:paraId="6463E9FD" w14:textId="77777777" w:rsidR="001F5BF2" w:rsidRP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>&lt;/body&gt;</w:t>
      </w:r>
    </w:p>
    <w:p w14:paraId="68148299" w14:textId="77777777" w:rsid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  <w:r w:rsidRPr="001F5BF2">
        <w:rPr>
          <w:rFonts w:ascii="Verdana" w:hAnsi="Verdana"/>
        </w:rPr>
        <w:t>&lt;/html&gt;</w:t>
      </w:r>
    </w:p>
    <w:p w14:paraId="75E312CD" w14:textId="77777777" w:rsidR="001F5BF2" w:rsidRDefault="001F5BF2" w:rsidP="001F5BF2">
      <w:pPr>
        <w:pBdr>
          <w:bottom w:val="single" w:sz="6" w:space="1" w:color="auto"/>
        </w:pBdr>
        <w:rPr>
          <w:rFonts w:ascii="Verdana" w:hAnsi="Verdana"/>
        </w:rPr>
      </w:pPr>
    </w:p>
    <w:p w14:paraId="23553FE8" w14:textId="77777777" w:rsidR="001F5BF2" w:rsidRDefault="00BE3B1F" w:rsidP="001F5BF2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r>
        <w:rPr>
          <w:rFonts w:ascii="Verdana" w:hAnsi="Verdana"/>
        </w:rPr>
        <w:t>Javascript</w:t>
      </w:r>
      <w:proofErr w:type="spellEnd"/>
      <w:r>
        <w:rPr>
          <w:rFonts w:ascii="Verdana" w:hAnsi="Verdana"/>
        </w:rPr>
        <w:t xml:space="preserve"> </w:t>
      </w:r>
      <w:proofErr w:type="spellStart"/>
      <w:proofErr w:type="gramStart"/>
      <w:r>
        <w:rPr>
          <w:rFonts w:ascii="Verdana" w:hAnsi="Verdana"/>
        </w:rPr>
        <w:t>name,number</w:t>
      </w:r>
      <w:proofErr w:type="gramEnd"/>
      <w:r>
        <w:rPr>
          <w:rFonts w:ascii="Verdana" w:hAnsi="Verdana"/>
        </w:rPr>
        <w:t>,phone</w:t>
      </w:r>
      <w:proofErr w:type="spellEnd"/>
      <w:r>
        <w:rPr>
          <w:rFonts w:ascii="Verdana" w:hAnsi="Verdana"/>
        </w:rPr>
        <w:t xml:space="preserve"> number validation</w:t>
      </w:r>
    </w:p>
    <w:p w14:paraId="18815D75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>&lt;!DOCTYPE html&gt;</w:t>
      </w:r>
    </w:p>
    <w:p w14:paraId="35EB117E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>&lt;html &gt;</w:t>
      </w:r>
    </w:p>
    <w:p w14:paraId="160AED43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>&lt;head&gt;</w:t>
      </w:r>
    </w:p>
    <w:p w14:paraId="3C3CD8B0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>&lt;meta charset="utf-8"&gt;</w:t>
      </w:r>
    </w:p>
    <w:p w14:paraId="0551BE5E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>&lt;meta http-</w:t>
      </w:r>
      <w:proofErr w:type="spellStart"/>
      <w:r w:rsidRPr="00BE3B1F">
        <w:rPr>
          <w:rFonts w:ascii="Verdana" w:hAnsi="Verdana"/>
        </w:rPr>
        <w:t>equiv</w:t>
      </w:r>
      <w:proofErr w:type="spellEnd"/>
      <w:r w:rsidRPr="00BE3B1F">
        <w:rPr>
          <w:rFonts w:ascii="Verdana" w:hAnsi="Verdana"/>
        </w:rPr>
        <w:t>="content-type" content="text/html; charset=utf-8" /&gt;</w:t>
      </w:r>
    </w:p>
    <w:p w14:paraId="2C00DB3D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>&lt;title&gt;JavaScript form validation - checking all letters&lt;/title&gt;</w:t>
      </w:r>
    </w:p>
    <w:p w14:paraId="37E78AC1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>&lt;script&gt;</w:t>
      </w:r>
    </w:p>
    <w:p w14:paraId="48C2CE8D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function </w:t>
      </w:r>
      <w:proofErr w:type="spellStart"/>
      <w:r w:rsidRPr="00BE3B1F">
        <w:rPr>
          <w:rFonts w:ascii="Verdana" w:hAnsi="Verdana"/>
        </w:rPr>
        <w:t>allnumeric</w:t>
      </w:r>
      <w:proofErr w:type="spellEnd"/>
      <w:r w:rsidRPr="00BE3B1F">
        <w:rPr>
          <w:rFonts w:ascii="Verdana" w:hAnsi="Verdana"/>
        </w:rPr>
        <w:t>(</w:t>
      </w:r>
      <w:proofErr w:type="spellStart"/>
      <w:r w:rsidRPr="00BE3B1F">
        <w:rPr>
          <w:rFonts w:ascii="Verdana" w:hAnsi="Verdana"/>
        </w:rPr>
        <w:t>inputtxt</w:t>
      </w:r>
      <w:proofErr w:type="spellEnd"/>
      <w:r w:rsidRPr="00BE3B1F">
        <w:rPr>
          <w:rFonts w:ascii="Verdana" w:hAnsi="Verdana"/>
        </w:rPr>
        <w:t>)</w:t>
      </w:r>
    </w:p>
    <w:p w14:paraId="747AD927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{</w:t>
      </w:r>
    </w:p>
    <w:p w14:paraId="27E99685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var numbers = /</w:t>
      </w:r>
      <w:proofErr w:type="gramStart"/>
      <w:r w:rsidRPr="00BE3B1F">
        <w:rPr>
          <w:rFonts w:ascii="Verdana" w:hAnsi="Verdana"/>
        </w:rPr>
        <w:t>^[</w:t>
      </w:r>
      <w:proofErr w:type="gramEnd"/>
      <w:r w:rsidRPr="00BE3B1F">
        <w:rPr>
          <w:rFonts w:ascii="Verdana" w:hAnsi="Verdana"/>
        </w:rPr>
        <w:t>0-9]+$/;</w:t>
      </w:r>
    </w:p>
    <w:p w14:paraId="47402EC7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if(</w:t>
      </w:r>
      <w:proofErr w:type="spellStart"/>
      <w:r w:rsidRPr="00BE3B1F">
        <w:rPr>
          <w:rFonts w:ascii="Verdana" w:hAnsi="Verdana"/>
        </w:rPr>
        <w:t>inputtxt.</w:t>
      </w:r>
      <w:proofErr w:type="gramStart"/>
      <w:r w:rsidRPr="00BE3B1F">
        <w:rPr>
          <w:rFonts w:ascii="Verdana" w:hAnsi="Verdana"/>
        </w:rPr>
        <w:t>value.match</w:t>
      </w:r>
      <w:proofErr w:type="spellEnd"/>
      <w:proofErr w:type="gramEnd"/>
      <w:r w:rsidRPr="00BE3B1F">
        <w:rPr>
          <w:rFonts w:ascii="Verdana" w:hAnsi="Verdana"/>
        </w:rPr>
        <w:t>(numbers))</w:t>
      </w:r>
    </w:p>
    <w:p w14:paraId="044F668F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{</w:t>
      </w:r>
    </w:p>
    <w:p w14:paraId="751E1C64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</w:t>
      </w:r>
      <w:proofErr w:type="gramStart"/>
      <w:r w:rsidRPr="00BE3B1F">
        <w:rPr>
          <w:rFonts w:ascii="Verdana" w:hAnsi="Verdana"/>
        </w:rPr>
        <w:t>alert(</w:t>
      </w:r>
      <w:proofErr w:type="gramEnd"/>
      <w:r w:rsidRPr="00BE3B1F">
        <w:rPr>
          <w:rFonts w:ascii="Verdana" w:hAnsi="Verdana"/>
        </w:rPr>
        <w:t>'Your Registration number has accepted....');</w:t>
      </w:r>
    </w:p>
    <w:p w14:paraId="1F341B1F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</w:t>
      </w:r>
      <w:proofErr w:type="gramStart"/>
      <w:r w:rsidRPr="00BE3B1F">
        <w:rPr>
          <w:rFonts w:ascii="Verdana" w:hAnsi="Verdana"/>
        </w:rPr>
        <w:t>document.form1.text</w:t>
      </w:r>
      <w:proofErr w:type="gramEnd"/>
      <w:r w:rsidRPr="00BE3B1F">
        <w:rPr>
          <w:rFonts w:ascii="Verdana" w:hAnsi="Verdana"/>
        </w:rPr>
        <w:t>1.focus();</w:t>
      </w:r>
    </w:p>
    <w:p w14:paraId="2D01323B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return true;</w:t>
      </w:r>
    </w:p>
    <w:p w14:paraId="21F0BD3B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}</w:t>
      </w:r>
    </w:p>
    <w:p w14:paraId="2B9831F6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else</w:t>
      </w:r>
    </w:p>
    <w:p w14:paraId="08C186AF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{</w:t>
      </w:r>
    </w:p>
    <w:p w14:paraId="035892A9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</w:t>
      </w:r>
      <w:proofErr w:type="gramStart"/>
      <w:r w:rsidRPr="00BE3B1F">
        <w:rPr>
          <w:rFonts w:ascii="Verdana" w:hAnsi="Verdana"/>
        </w:rPr>
        <w:t>alert(</w:t>
      </w:r>
      <w:proofErr w:type="gramEnd"/>
      <w:r w:rsidRPr="00BE3B1F">
        <w:rPr>
          <w:rFonts w:ascii="Verdana" w:hAnsi="Verdana"/>
        </w:rPr>
        <w:t>'Please input numeric characters only');</w:t>
      </w:r>
    </w:p>
    <w:p w14:paraId="77FF21E0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lastRenderedPageBreak/>
        <w:t xml:space="preserve">      </w:t>
      </w:r>
      <w:proofErr w:type="gramStart"/>
      <w:r w:rsidRPr="00BE3B1F">
        <w:rPr>
          <w:rFonts w:ascii="Verdana" w:hAnsi="Verdana"/>
        </w:rPr>
        <w:t>document.form1.text</w:t>
      </w:r>
      <w:proofErr w:type="gramEnd"/>
      <w:r w:rsidRPr="00BE3B1F">
        <w:rPr>
          <w:rFonts w:ascii="Verdana" w:hAnsi="Verdana"/>
        </w:rPr>
        <w:t>1.focus();</w:t>
      </w:r>
    </w:p>
    <w:p w14:paraId="11C38F54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return false;</w:t>
      </w:r>
    </w:p>
    <w:p w14:paraId="165E5439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}</w:t>
      </w:r>
    </w:p>
    <w:p w14:paraId="3BD1C5DB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} </w:t>
      </w:r>
    </w:p>
    <w:p w14:paraId="79A03068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function </w:t>
      </w:r>
      <w:proofErr w:type="spellStart"/>
      <w:r w:rsidRPr="00BE3B1F">
        <w:rPr>
          <w:rFonts w:ascii="Verdana" w:hAnsi="Verdana"/>
        </w:rPr>
        <w:t>allLetter</w:t>
      </w:r>
      <w:proofErr w:type="spellEnd"/>
      <w:r w:rsidRPr="00BE3B1F">
        <w:rPr>
          <w:rFonts w:ascii="Verdana" w:hAnsi="Verdana"/>
        </w:rPr>
        <w:t>(</w:t>
      </w:r>
      <w:proofErr w:type="spellStart"/>
      <w:r w:rsidRPr="00BE3B1F">
        <w:rPr>
          <w:rFonts w:ascii="Verdana" w:hAnsi="Verdana"/>
        </w:rPr>
        <w:t>inputtxt</w:t>
      </w:r>
      <w:proofErr w:type="spellEnd"/>
      <w:r w:rsidRPr="00BE3B1F">
        <w:rPr>
          <w:rFonts w:ascii="Verdana" w:hAnsi="Verdana"/>
        </w:rPr>
        <w:t>)</w:t>
      </w:r>
    </w:p>
    <w:p w14:paraId="116DFB6C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{ </w:t>
      </w:r>
    </w:p>
    <w:p w14:paraId="4353189B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var letters = /^[A-Za-</w:t>
      </w:r>
      <w:proofErr w:type="gramStart"/>
      <w:r w:rsidRPr="00BE3B1F">
        <w:rPr>
          <w:rFonts w:ascii="Verdana" w:hAnsi="Verdana"/>
        </w:rPr>
        <w:t>z]+</w:t>
      </w:r>
      <w:proofErr w:type="gramEnd"/>
      <w:r w:rsidRPr="00BE3B1F">
        <w:rPr>
          <w:rFonts w:ascii="Verdana" w:hAnsi="Verdana"/>
        </w:rPr>
        <w:t>$/;</w:t>
      </w:r>
    </w:p>
    <w:p w14:paraId="65E3B8E4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if(</w:t>
      </w:r>
      <w:proofErr w:type="spellStart"/>
      <w:r w:rsidRPr="00BE3B1F">
        <w:rPr>
          <w:rFonts w:ascii="Verdana" w:hAnsi="Verdana"/>
        </w:rPr>
        <w:t>inputtxt.</w:t>
      </w:r>
      <w:proofErr w:type="gramStart"/>
      <w:r w:rsidRPr="00BE3B1F">
        <w:rPr>
          <w:rFonts w:ascii="Verdana" w:hAnsi="Verdana"/>
        </w:rPr>
        <w:t>value.match</w:t>
      </w:r>
      <w:proofErr w:type="spellEnd"/>
      <w:proofErr w:type="gramEnd"/>
      <w:r w:rsidRPr="00BE3B1F">
        <w:rPr>
          <w:rFonts w:ascii="Verdana" w:hAnsi="Verdana"/>
        </w:rPr>
        <w:t>(letters))</w:t>
      </w:r>
    </w:p>
    <w:p w14:paraId="6C38E0B6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{</w:t>
      </w:r>
    </w:p>
    <w:p w14:paraId="5D1196CF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</w:t>
      </w:r>
      <w:proofErr w:type="gramStart"/>
      <w:r w:rsidRPr="00BE3B1F">
        <w:rPr>
          <w:rFonts w:ascii="Verdana" w:hAnsi="Verdana"/>
        </w:rPr>
        <w:t>alert(</w:t>
      </w:r>
      <w:proofErr w:type="gramEnd"/>
      <w:r w:rsidRPr="00BE3B1F">
        <w:rPr>
          <w:rFonts w:ascii="Verdana" w:hAnsi="Verdana"/>
        </w:rPr>
        <w:t>'Your name have accepted : you can try another');</w:t>
      </w:r>
    </w:p>
    <w:p w14:paraId="06D3643C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return true;</w:t>
      </w:r>
    </w:p>
    <w:p w14:paraId="76B90DE3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}</w:t>
      </w:r>
    </w:p>
    <w:p w14:paraId="3456B13B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else</w:t>
      </w:r>
    </w:p>
    <w:p w14:paraId="7CD9F055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{</w:t>
      </w:r>
    </w:p>
    <w:p w14:paraId="4FE5ED28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</w:t>
      </w:r>
      <w:proofErr w:type="gramStart"/>
      <w:r w:rsidRPr="00BE3B1F">
        <w:rPr>
          <w:rFonts w:ascii="Verdana" w:hAnsi="Verdana"/>
        </w:rPr>
        <w:t>alert(</w:t>
      </w:r>
      <w:proofErr w:type="gramEnd"/>
      <w:r w:rsidRPr="00BE3B1F">
        <w:rPr>
          <w:rFonts w:ascii="Verdana" w:hAnsi="Verdana"/>
        </w:rPr>
        <w:t>'Please input alphabet characters only');</w:t>
      </w:r>
    </w:p>
    <w:p w14:paraId="42C7F02C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return false;</w:t>
      </w:r>
    </w:p>
    <w:p w14:paraId="0B559D42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}</w:t>
      </w:r>
    </w:p>
    <w:p w14:paraId="6E7E9536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}</w:t>
      </w:r>
    </w:p>
    <w:p w14:paraId="092F2737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function </w:t>
      </w:r>
      <w:proofErr w:type="spellStart"/>
      <w:r w:rsidRPr="00BE3B1F">
        <w:rPr>
          <w:rFonts w:ascii="Verdana" w:hAnsi="Verdana"/>
        </w:rPr>
        <w:t>phonenumber</w:t>
      </w:r>
      <w:proofErr w:type="spellEnd"/>
      <w:r w:rsidRPr="00BE3B1F">
        <w:rPr>
          <w:rFonts w:ascii="Verdana" w:hAnsi="Verdana"/>
        </w:rPr>
        <w:t>(</w:t>
      </w:r>
      <w:proofErr w:type="spellStart"/>
      <w:r w:rsidRPr="00BE3B1F">
        <w:rPr>
          <w:rFonts w:ascii="Verdana" w:hAnsi="Verdana"/>
        </w:rPr>
        <w:t>inputtxt</w:t>
      </w:r>
      <w:proofErr w:type="spellEnd"/>
      <w:r w:rsidRPr="00BE3B1F">
        <w:rPr>
          <w:rFonts w:ascii="Verdana" w:hAnsi="Verdana"/>
        </w:rPr>
        <w:t>)</w:t>
      </w:r>
    </w:p>
    <w:p w14:paraId="7100205A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>{</w:t>
      </w:r>
    </w:p>
    <w:p w14:paraId="2CE5FF74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var </w:t>
      </w:r>
      <w:proofErr w:type="spellStart"/>
      <w:r w:rsidRPr="00BE3B1F">
        <w:rPr>
          <w:rFonts w:ascii="Verdana" w:hAnsi="Verdana"/>
        </w:rPr>
        <w:t>phoneno</w:t>
      </w:r>
      <w:proofErr w:type="spellEnd"/>
      <w:r w:rsidRPr="00BE3B1F">
        <w:rPr>
          <w:rFonts w:ascii="Verdana" w:hAnsi="Verdana"/>
        </w:rPr>
        <w:t xml:space="preserve"> = /^\</w:t>
      </w:r>
      <w:proofErr w:type="gramStart"/>
      <w:r w:rsidRPr="00BE3B1F">
        <w:rPr>
          <w:rFonts w:ascii="Verdana" w:hAnsi="Verdana"/>
        </w:rPr>
        <w:t>d{</w:t>
      </w:r>
      <w:proofErr w:type="gramEnd"/>
      <w:r w:rsidRPr="00BE3B1F">
        <w:rPr>
          <w:rFonts w:ascii="Verdana" w:hAnsi="Verdana"/>
        </w:rPr>
        <w:t>10}$/;</w:t>
      </w:r>
    </w:p>
    <w:p w14:paraId="0E85C834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if(</w:t>
      </w:r>
      <w:proofErr w:type="spellStart"/>
      <w:r w:rsidRPr="00BE3B1F">
        <w:rPr>
          <w:rFonts w:ascii="Verdana" w:hAnsi="Verdana"/>
        </w:rPr>
        <w:t>inputtxt.</w:t>
      </w:r>
      <w:proofErr w:type="gramStart"/>
      <w:r w:rsidRPr="00BE3B1F">
        <w:rPr>
          <w:rFonts w:ascii="Verdana" w:hAnsi="Verdana"/>
        </w:rPr>
        <w:t>value.match</w:t>
      </w:r>
      <w:proofErr w:type="spellEnd"/>
      <w:proofErr w:type="gramEnd"/>
      <w:r w:rsidRPr="00BE3B1F">
        <w:rPr>
          <w:rFonts w:ascii="Verdana" w:hAnsi="Verdana"/>
        </w:rPr>
        <w:t>(</w:t>
      </w:r>
      <w:proofErr w:type="spellStart"/>
      <w:r w:rsidRPr="00BE3B1F">
        <w:rPr>
          <w:rFonts w:ascii="Verdana" w:hAnsi="Verdana"/>
        </w:rPr>
        <w:t>phoneno</w:t>
      </w:r>
      <w:proofErr w:type="spellEnd"/>
      <w:r w:rsidRPr="00BE3B1F">
        <w:rPr>
          <w:rFonts w:ascii="Verdana" w:hAnsi="Verdana"/>
        </w:rPr>
        <w:t>))</w:t>
      </w:r>
    </w:p>
    <w:p w14:paraId="3D5E3C2C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{</w:t>
      </w:r>
    </w:p>
    <w:p w14:paraId="6337302F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 return true;</w:t>
      </w:r>
    </w:p>
    <w:p w14:paraId="574070DC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}</w:t>
      </w:r>
    </w:p>
    <w:p w14:paraId="5E369671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else</w:t>
      </w:r>
    </w:p>
    <w:p w14:paraId="6F3643D1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{</w:t>
      </w:r>
    </w:p>
    <w:p w14:paraId="0FD48FCE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lastRenderedPageBreak/>
        <w:t xml:space="preserve">     </w:t>
      </w:r>
      <w:proofErr w:type="gramStart"/>
      <w:r w:rsidRPr="00BE3B1F">
        <w:rPr>
          <w:rFonts w:ascii="Verdana" w:hAnsi="Verdana"/>
        </w:rPr>
        <w:t>alert(</w:t>
      </w:r>
      <w:proofErr w:type="gramEnd"/>
      <w:r w:rsidRPr="00BE3B1F">
        <w:rPr>
          <w:rFonts w:ascii="Verdana" w:hAnsi="Verdana"/>
        </w:rPr>
        <w:t>"Not a valid Phone Number");</w:t>
      </w:r>
    </w:p>
    <w:p w14:paraId="689D9472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   return false;</w:t>
      </w:r>
    </w:p>
    <w:p w14:paraId="0054C59D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}</w:t>
      </w:r>
    </w:p>
    <w:p w14:paraId="4F2DD69A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 xml:space="preserve">  }</w:t>
      </w:r>
    </w:p>
    <w:p w14:paraId="2C8E9F20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>&lt;/script&gt;</w:t>
      </w:r>
    </w:p>
    <w:p w14:paraId="767B53EE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>&lt;/head&gt;</w:t>
      </w:r>
    </w:p>
    <w:p w14:paraId="744FD256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>&lt;body &gt;</w:t>
      </w:r>
    </w:p>
    <w:p w14:paraId="35451744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</w:p>
    <w:p w14:paraId="369A6671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>&lt;h2&gt;Enter your Name and Submit&lt;/h2&gt;</w:t>
      </w:r>
    </w:p>
    <w:p w14:paraId="5C58D59D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>&lt;form name="form1" &gt;</w:t>
      </w:r>
    </w:p>
    <w:p w14:paraId="5707DCB3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</w:p>
    <w:p w14:paraId="63AA91BF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>&lt;input type='text' name='text1'/&gt;</w:t>
      </w:r>
    </w:p>
    <w:p w14:paraId="21A63A9C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>&lt;input type="submit" name="submit" value="numeric" onclick="</w:t>
      </w:r>
      <w:proofErr w:type="spellStart"/>
      <w:r w:rsidRPr="00BE3B1F">
        <w:rPr>
          <w:rFonts w:ascii="Verdana" w:hAnsi="Verdana"/>
        </w:rPr>
        <w:t>allnumeric</w:t>
      </w:r>
      <w:proofErr w:type="spellEnd"/>
      <w:r w:rsidRPr="00BE3B1F">
        <w:rPr>
          <w:rFonts w:ascii="Verdana" w:hAnsi="Verdana"/>
        </w:rPr>
        <w:cr/>
      </w:r>
    </w:p>
    <w:p w14:paraId="01232D92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>(</w:t>
      </w:r>
      <w:proofErr w:type="gramStart"/>
      <w:r w:rsidRPr="00BE3B1F">
        <w:rPr>
          <w:rFonts w:ascii="Verdana" w:hAnsi="Verdana"/>
        </w:rPr>
        <w:t>document.form1.text</w:t>
      </w:r>
      <w:proofErr w:type="gramEnd"/>
      <w:r w:rsidRPr="00BE3B1F">
        <w:rPr>
          <w:rFonts w:ascii="Verdana" w:hAnsi="Verdana"/>
        </w:rPr>
        <w:t>1)" /&gt;</w:t>
      </w:r>
    </w:p>
    <w:p w14:paraId="3D97E4AC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>&lt;input type="submit" name="submit" value="letter" onclick="</w:t>
      </w:r>
      <w:proofErr w:type="spellStart"/>
      <w:r w:rsidRPr="00BE3B1F">
        <w:rPr>
          <w:rFonts w:ascii="Verdana" w:hAnsi="Verdana"/>
        </w:rPr>
        <w:t>allLetter</w:t>
      </w:r>
      <w:proofErr w:type="spellEnd"/>
      <w:r w:rsidRPr="00BE3B1F">
        <w:rPr>
          <w:rFonts w:ascii="Verdana" w:hAnsi="Verdana"/>
        </w:rPr>
        <w:cr/>
      </w:r>
    </w:p>
    <w:p w14:paraId="072C81E4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>(</w:t>
      </w:r>
      <w:proofErr w:type="gramStart"/>
      <w:r w:rsidRPr="00BE3B1F">
        <w:rPr>
          <w:rFonts w:ascii="Verdana" w:hAnsi="Verdana"/>
        </w:rPr>
        <w:t>document.form1.text</w:t>
      </w:r>
      <w:proofErr w:type="gramEnd"/>
      <w:r w:rsidRPr="00BE3B1F">
        <w:rPr>
          <w:rFonts w:ascii="Verdana" w:hAnsi="Verdana"/>
        </w:rPr>
        <w:t>1)" /&gt;</w:t>
      </w:r>
    </w:p>
    <w:p w14:paraId="517FB9E1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>&lt;input type="submit" name="submit" value="</w:t>
      </w:r>
      <w:proofErr w:type="spellStart"/>
      <w:r w:rsidRPr="00BE3B1F">
        <w:rPr>
          <w:rFonts w:ascii="Verdana" w:hAnsi="Verdana"/>
        </w:rPr>
        <w:t>phonenumber</w:t>
      </w:r>
      <w:proofErr w:type="spellEnd"/>
      <w:r w:rsidRPr="00BE3B1F">
        <w:rPr>
          <w:rFonts w:ascii="Verdana" w:hAnsi="Verdana"/>
        </w:rPr>
        <w:t>" onclick="</w:t>
      </w:r>
      <w:proofErr w:type="spellStart"/>
      <w:r w:rsidRPr="00BE3B1F">
        <w:rPr>
          <w:rFonts w:ascii="Verdana" w:hAnsi="Verdana"/>
        </w:rPr>
        <w:t>phonenumber</w:t>
      </w:r>
      <w:proofErr w:type="spellEnd"/>
      <w:r w:rsidRPr="00BE3B1F">
        <w:rPr>
          <w:rFonts w:ascii="Verdana" w:hAnsi="Verdana"/>
        </w:rPr>
        <w:cr/>
      </w:r>
    </w:p>
    <w:p w14:paraId="2C0AD377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>(</w:t>
      </w:r>
      <w:proofErr w:type="gramStart"/>
      <w:r w:rsidRPr="00BE3B1F">
        <w:rPr>
          <w:rFonts w:ascii="Verdana" w:hAnsi="Verdana"/>
        </w:rPr>
        <w:t>document.form1.text</w:t>
      </w:r>
      <w:proofErr w:type="gramEnd"/>
      <w:r w:rsidRPr="00BE3B1F">
        <w:rPr>
          <w:rFonts w:ascii="Verdana" w:hAnsi="Verdana"/>
        </w:rPr>
        <w:t>1)" /&gt;</w:t>
      </w:r>
    </w:p>
    <w:p w14:paraId="365F5732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>&lt;/form&gt;</w:t>
      </w:r>
    </w:p>
    <w:p w14:paraId="02A0E046" w14:textId="77777777" w:rsidR="00BE3B1F" w:rsidRP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>&lt;/body&gt;</w:t>
      </w:r>
    </w:p>
    <w:p w14:paraId="70C89F5D" w14:textId="77777777" w:rsidR="00BE3B1F" w:rsidRDefault="00BE3B1F" w:rsidP="00BE3B1F">
      <w:pPr>
        <w:pBdr>
          <w:bottom w:val="single" w:sz="6" w:space="1" w:color="auto"/>
        </w:pBdr>
        <w:rPr>
          <w:rFonts w:ascii="Verdana" w:hAnsi="Verdana"/>
        </w:rPr>
      </w:pPr>
      <w:r w:rsidRPr="00BE3B1F">
        <w:rPr>
          <w:rFonts w:ascii="Verdana" w:hAnsi="Verdana"/>
        </w:rPr>
        <w:t>&lt;/html&gt;</w:t>
      </w:r>
    </w:p>
    <w:p w14:paraId="5B96ACFF" w14:textId="77777777" w:rsidR="001F5BF2" w:rsidRDefault="001F5BF2" w:rsidP="001F5BF2">
      <w:pPr>
        <w:pBdr>
          <w:bottom w:val="single" w:sz="6" w:space="1" w:color="auto"/>
        </w:pBdr>
        <w:rPr>
          <w:rFonts w:ascii="Verdana" w:hAnsi="Verdana"/>
          <w:b/>
        </w:rPr>
      </w:pPr>
      <w:r w:rsidRPr="001F5BF2">
        <w:rPr>
          <w:rFonts w:ascii="Verdana" w:hAnsi="Verdana"/>
          <w:b/>
        </w:rPr>
        <w:t>DOM events for JavaScript</w:t>
      </w:r>
    </w:p>
    <w:p w14:paraId="3E7786EE" w14:textId="77777777" w:rsidR="00041399" w:rsidRDefault="00041399" w:rsidP="001F5BF2">
      <w:pPr>
        <w:pBdr>
          <w:bottom w:val="single" w:sz="6" w:space="1" w:color="auto"/>
        </w:pBdr>
        <w:rPr>
          <w:rFonts w:ascii="Verdana" w:hAnsi="Verdana"/>
          <w:b/>
        </w:rPr>
      </w:pPr>
    </w:p>
    <w:tbl>
      <w:tblPr>
        <w:tblW w:w="895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7153"/>
      </w:tblGrid>
      <w:tr w:rsidR="00041399" w:rsidRPr="00041399" w14:paraId="00C11AFC" w14:textId="77777777" w:rsidTr="00041399"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14:paraId="0A803F91" w14:textId="77777777"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41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Events</w:t>
            </w:r>
          </w:p>
        </w:tc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14:paraId="75134EC0" w14:textId="77777777" w:rsidR="00041399" w:rsidRPr="00041399" w:rsidRDefault="00041399" w:rsidP="000413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41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041399" w:rsidRPr="00041399" w14:paraId="63923403" w14:textId="77777777" w:rsidTr="000413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0B34D326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lastRenderedPageBreak/>
              <w:t>onclick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0495029F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occurs when element is clicked.</w:t>
            </w:r>
          </w:p>
        </w:tc>
      </w:tr>
      <w:tr w:rsidR="00041399" w:rsidRPr="00041399" w14:paraId="26286E12" w14:textId="77777777" w:rsidTr="000413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7AE239A8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ondblclick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53CACD07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occurs when element is double-clicked.</w:t>
            </w:r>
          </w:p>
        </w:tc>
      </w:tr>
      <w:tr w:rsidR="00041399" w:rsidRPr="00041399" w14:paraId="5BAF1054" w14:textId="77777777" w:rsidTr="000413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78136AEC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onfocus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1BF9DD64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occurs when an element gets focus such as button, input, </w:t>
            </w:r>
            <w:proofErr w:type="spellStart"/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textarea</w:t>
            </w:r>
            <w:proofErr w:type="spellEnd"/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etc.</w:t>
            </w:r>
          </w:p>
        </w:tc>
      </w:tr>
      <w:tr w:rsidR="00041399" w:rsidRPr="00041399" w14:paraId="185D674C" w14:textId="77777777" w:rsidTr="000413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66125FE6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onblur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69F5DE48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occurs when form </w:t>
            </w:r>
            <w:proofErr w:type="spellStart"/>
            <w:proofErr w:type="gramStart"/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looses</w:t>
            </w:r>
            <w:proofErr w:type="spellEnd"/>
            <w:proofErr w:type="gramEnd"/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the focus from an element.</w:t>
            </w:r>
          </w:p>
        </w:tc>
      </w:tr>
      <w:tr w:rsidR="00041399" w:rsidRPr="00041399" w14:paraId="2C8A64DD" w14:textId="77777777" w:rsidTr="000413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52507ABE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onsubmit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7481A456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occurs when form is submitted.</w:t>
            </w:r>
          </w:p>
        </w:tc>
      </w:tr>
      <w:tr w:rsidR="00041399" w:rsidRPr="00041399" w14:paraId="6981586E" w14:textId="77777777" w:rsidTr="000413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544C423C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onmouseover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0C95CA5F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occurs when mouse is moved over an element.</w:t>
            </w:r>
          </w:p>
        </w:tc>
      </w:tr>
      <w:tr w:rsidR="00041399" w:rsidRPr="00041399" w14:paraId="78EB6EFA" w14:textId="77777777" w:rsidTr="000413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222A5D76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onmouseout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4E50481D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occurs when mouse is moved out from an element (after moved over).</w:t>
            </w:r>
          </w:p>
        </w:tc>
      </w:tr>
      <w:tr w:rsidR="00041399" w:rsidRPr="00041399" w14:paraId="197E072F" w14:textId="77777777" w:rsidTr="000413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7B0D62FB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onmousedown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4B9B2241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occurs when mouse button is pressed over an element.</w:t>
            </w:r>
          </w:p>
        </w:tc>
      </w:tr>
      <w:tr w:rsidR="00041399" w:rsidRPr="00041399" w14:paraId="69546DAA" w14:textId="77777777" w:rsidTr="000413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12E65B50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onmouseup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2A49B93F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occurs when mouse is released from an element (after mouse is pressed).</w:t>
            </w:r>
          </w:p>
        </w:tc>
      </w:tr>
      <w:tr w:rsidR="00041399" w:rsidRPr="00041399" w14:paraId="4C13895E" w14:textId="77777777" w:rsidTr="000413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67001368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onload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08F57844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occurs when document, object or frameset is loaded.</w:t>
            </w:r>
          </w:p>
        </w:tc>
      </w:tr>
      <w:tr w:rsidR="00041399" w:rsidRPr="00041399" w14:paraId="51F3BC2F" w14:textId="77777777" w:rsidTr="000413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2489ABA0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onunload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5089CFBF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occurs when body or frameset is unloaded.</w:t>
            </w:r>
          </w:p>
        </w:tc>
      </w:tr>
      <w:tr w:rsidR="00041399" w:rsidRPr="00041399" w14:paraId="38C9A3EC" w14:textId="77777777" w:rsidTr="000413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0E874333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onscroll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7629B31F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occurs when document is scrolled.</w:t>
            </w:r>
          </w:p>
        </w:tc>
      </w:tr>
      <w:tr w:rsidR="00041399" w:rsidRPr="00041399" w14:paraId="313A44B3" w14:textId="77777777" w:rsidTr="000413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2AA271B9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onresized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34F189A5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occurs when document is resized.</w:t>
            </w:r>
          </w:p>
        </w:tc>
      </w:tr>
      <w:tr w:rsidR="00041399" w:rsidRPr="00041399" w14:paraId="7AA14129" w14:textId="77777777" w:rsidTr="000413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236A64FD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onreset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43B10F35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occurs when form is reset.</w:t>
            </w:r>
          </w:p>
        </w:tc>
      </w:tr>
      <w:tr w:rsidR="00041399" w:rsidRPr="00041399" w14:paraId="08D9EA42" w14:textId="77777777" w:rsidTr="000413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174DCB17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onkeydown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1E74FB50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occurs when key is being pressed.</w:t>
            </w:r>
          </w:p>
        </w:tc>
      </w:tr>
      <w:tr w:rsidR="00041399" w:rsidRPr="00041399" w14:paraId="4771364A" w14:textId="77777777" w:rsidTr="000413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2AFC9050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onkeypress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36391897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occurs when user presses the key.</w:t>
            </w:r>
          </w:p>
        </w:tc>
      </w:tr>
      <w:tr w:rsidR="00041399" w:rsidRPr="00041399" w14:paraId="6A0352CF" w14:textId="77777777" w:rsidTr="000413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5D3CA220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onkeyup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14:paraId="7A249F61" w14:textId="77777777" w:rsidR="00041399" w:rsidRPr="00041399" w:rsidRDefault="00041399" w:rsidP="00041399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04139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occurs when key is released.</w:t>
            </w:r>
          </w:p>
        </w:tc>
      </w:tr>
    </w:tbl>
    <w:p w14:paraId="1C8CB1BB" w14:textId="77777777" w:rsidR="00041399" w:rsidRDefault="00041399" w:rsidP="001F5BF2">
      <w:pPr>
        <w:pBdr>
          <w:bottom w:val="single" w:sz="6" w:space="1" w:color="auto"/>
        </w:pBdr>
        <w:rPr>
          <w:rFonts w:ascii="Verdana" w:hAnsi="Verdana"/>
          <w:b/>
        </w:rPr>
      </w:pPr>
    </w:p>
    <w:p w14:paraId="5C8B274D" w14:textId="77777777" w:rsidR="001252F2" w:rsidRDefault="001252F2" w:rsidP="001F5BF2">
      <w:pPr>
        <w:pBdr>
          <w:bottom w:val="single" w:sz="6" w:space="1" w:color="auto"/>
        </w:pBdr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Eg</w:t>
      </w:r>
      <w:proofErr w:type="spellEnd"/>
      <w:r>
        <w:rPr>
          <w:rFonts w:ascii="Verdana" w:hAnsi="Verdana"/>
          <w:b/>
        </w:rPr>
        <w:t>:</w:t>
      </w:r>
    </w:p>
    <w:p w14:paraId="616FA30A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&lt;!DOCTYPE html&gt;</w:t>
      </w:r>
    </w:p>
    <w:p w14:paraId="12CEB052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&lt;html&gt;</w:t>
      </w:r>
    </w:p>
    <w:p w14:paraId="1E4EECAB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&lt;body&gt;</w:t>
      </w:r>
    </w:p>
    <w:p w14:paraId="54DA1C69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4E80BC23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&lt;h1 onclick="</w:t>
      </w:r>
      <w:proofErr w:type="spellStart"/>
      <w:proofErr w:type="gramStart"/>
      <w:r w:rsidRPr="001252F2">
        <w:rPr>
          <w:rFonts w:ascii="Verdana" w:hAnsi="Verdana"/>
        </w:rPr>
        <w:t>this.innerHTML</w:t>
      </w:r>
      <w:proofErr w:type="spellEnd"/>
      <w:proofErr w:type="gramEnd"/>
      <w:r w:rsidRPr="001252F2">
        <w:rPr>
          <w:rFonts w:ascii="Verdana" w:hAnsi="Verdana"/>
        </w:rPr>
        <w:t>='</w:t>
      </w:r>
      <w:proofErr w:type="spellStart"/>
      <w:r w:rsidRPr="001252F2">
        <w:rPr>
          <w:rFonts w:ascii="Verdana" w:hAnsi="Verdana"/>
        </w:rPr>
        <w:t>Ooops</w:t>
      </w:r>
      <w:proofErr w:type="spellEnd"/>
      <w:r w:rsidRPr="001252F2">
        <w:rPr>
          <w:rFonts w:ascii="Verdana" w:hAnsi="Verdana"/>
        </w:rPr>
        <w:t>!'"&gt;Click on this text!&lt;/h1&gt;</w:t>
      </w:r>
    </w:p>
    <w:p w14:paraId="3BBE7C4F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15B3A444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&lt;/body&gt;</w:t>
      </w:r>
    </w:p>
    <w:p w14:paraId="27B175B5" w14:textId="77777777" w:rsid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lastRenderedPageBreak/>
        <w:t>&lt;/html&gt;</w:t>
      </w:r>
    </w:p>
    <w:p w14:paraId="5DFD72A6" w14:textId="77777777" w:rsid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5F243899" w14:textId="77777777" w:rsid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r>
        <w:rPr>
          <w:rFonts w:ascii="Verdana" w:hAnsi="Verdana"/>
        </w:rPr>
        <w:t>Eg</w:t>
      </w:r>
      <w:proofErr w:type="spellEnd"/>
      <w:r>
        <w:rPr>
          <w:rFonts w:ascii="Verdana" w:hAnsi="Verdana"/>
        </w:rPr>
        <w:t>:</w:t>
      </w:r>
    </w:p>
    <w:p w14:paraId="0B9C2DD0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&lt;!DOCTYPE html&gt;</w:t>
      </w:r>
    </w:p>
    <w:p w14:paraId="01962B14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&lt;html&gt;</w:t>
      </w:r>
    </w:p>
    <w:p w14:paraId="78FF5FAD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&lt;body&gt;</w:t>
      </w:r>
    </w:p>
    <w:p w14:paraId="78065FA4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278FFC42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&lt;h1 onclick="</w:t>
      </w:r>
      <w:proofErr w:type="spellStart"/>
      <w:r w:rsidRPr="001252F2">
        <w:rPr>
          <w:rFonts w:ascii="Verdana" w:hAnsi="Verdana"/>
        </w:rPr>
        <w:t>changeText</w:t>
      </w:r>
      <w:proofErr w:type="spellEnd"/>
      <w:r w:rsidRPr="001252F2">
        <w:rPr>
          <w:rFonts w:ascii="Verdana" w:hAnsi="Verdana"/>
        </w:rPr>
        <w:t xml:space="preserve">(this)"&gt;Click on this </w:t>
      </w:r>
      <w:proofErr w:type="gramStart"/>
      <w:r w:rsidRPr="001252F2">
        <w:rPr>
          <w:rFonts w:ascii="Verdana" w:hAnsi="Verdana"/>
        </w:rPr>
        <w:t>text!&lt;</w:t>
      </w:r>
      <w:proofErr w:type="gramEnd"/>
      <w:r w:rsidRPr="001252F2">
        <w:rPr>
          <w:rFonts w:ascii="Verdana" w:hAnsi="Verdana"/>
        </w:rPr>
        <w:t>/h1&gt;</w:t>
      </w:r>
    </w:p>
    <w:p w14:paraId="59CD362F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30A48A7B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&lt;script&gt;</w:t>
      </w:r>
    </w:p>
    <w:p w14:paraId="33616F9E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function </w:t>
      </w:r>
      <w:proofErr w:type="spellStart"/>
      <w:r w:rsidRPr="001252F2">
        <w:rPr>
          <w:rFonts w:ascii="Verdana" w:hAnsi="Verdana"/>
        </w:rPr>
        <w:t>changeText</w:t>
      </w:r>
      <w:proofErr w:type="spellEnd"/>
      <w:r w:rsidRPr="001252F2">
        <w:rPr>
          <w:rFonts w:ascii="Verdana" w:hAnsi="Verdana"/>
        </w:rPr>
        <w:t>(id) {</w:t>
      </w:r>
    </w:p>
    <w:p w14:paraId="3C03DF8F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    </w:t>
      </w:r>
      <w:proofErr w:type="spellStart"/>
      <w:proofErr w:type="gramStart"/>
      <w:r w:rsidRPr="001252F2">
        <w:rPr>
          <w:rFonts w:ascii="Verdana" w:hAnsi="Verdana"/>
        </w:rPr>
        <w:t>id.innerHTML</w:t>
      </w:r>
      <w:proofErr w:type="spellEnd"/>
      <w:proofErr w:type="gramEnd"/>
      <w:r w:rsidRPr="001252F2">
        <w:rPr>
          <w:rFonts w:ascii="Verdana" w:hAnsi="Verdana"/>
        </w:rPr>
        <w:t xml:space="preserve"> = "</w:t>
      </w:r>
      <w:proofErr w:type="spellStart"/>
      <w:r w:rsidRPr="001252F2">
        <w:rPr>
          <w:rFonts w:ascii="Verdana" w:hAnsi="Verdana"/>
        </w:rPr>
        <w:t>Ooops</w:t>
      </w:r>
      <w:proofErr w:type="spellEnd"/>
      <w:r w:rsidRPr="001252F2">
        <w:rPr>
          <w:rFonts w:ascii="Verdana" w:hAnsi="Verdana"/>
        </w:rPr>
        <w:t>!";</w:t>
      </w:r>
    </w:p>
    <w:p w14:paraId="7BA43EA6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}</w:t>
      </w:r>
    </w:p>
    <w:p w14:paraId="67044E01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&lt;/script&gt;</w:t>
      </w:r>
    </w:p>
    <w:p w14:paraId="2B316531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2103C0B3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&lt;/body&gt;</w:t>
      </w:r>
    </w:p>
    <w:p w14:paraId="280459D6" w14:textId="77777777" w:rsid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&lt;/html&gt;</w:t>
      </w:r>
    </w:p>
    <w:p w14:paraId="49F7332B" w14:textId="77777777" w:rsid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2B72DCF4" w14:textId="77777777" w:rsid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r>
        <w:rPr>
          <w:rFonts w:ascii="Verdana" w:hAnsi="Verdana"/>
        </w:rPr>
        <w:t>Eg</w:t>
      </w:r>
      <w:proofErr w:type="spellEnd"/>
      <w:r>
        <w:rPr>
          <w:rFonts w:ascii="Verdana" w:hAnsi="Verdana"/>
        </w:rPr>
        <w:t>:</w:t>
      </w:r>
    </w:p>
    <w:p w14:paraId="7093386E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&lt;!DOCTYPE html&gt;</w:t>
      </w:r>
    </w:p>
    <w:p w14:paraId="5AE8D237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&lt;html&gt;</w:t>
      </w:r>
    </w:p>
    <w:p w14:paraId="30D5645E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&lt;body&gt;</w:t>
      </w:r>
    </w:p>
    <w:p w14:paraId="05784291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719E7509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&lt;p&gt;Click the button to display the </w:t>
      </w:r>
      <w:proofErr w:type="gramStart"/>
      <w:r w:rsidRPr="001252F2">
        <w:rPr>
          <w:rFonts w:ascii="Verdana" w:hAnsi="Verdana"/>
        </w:rPr>
        <w:t>date.&lt;</w:t>
      </w:r>
      <w:proofErr w:type="gramEnd"/>
      <w:r w:rsidRPr="001252F2">
        <w:rPr>
          <w:rFonts w:ascii="Verdana" w:hAnsi="Verdana"/>
        </w:rPr>
        <w:t>/p&gt;</w:t>
      </w:r>
    </w:p>
    <w:p w14:paraId="66FCDB98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0D8143D8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&lt;button onclick="</w:t>
      </w:r>
      <w:proofErr w:type="spellStart"/>
      <w:proofErr w:type="gramStart"/>
      <w:r w:rsidRPr="001252F2">
        <w:rPr>
          <w:rFonts w:ascii="Verdana" w:hAnsi="Verdana"/>
        </w:rPr>
        <w:t>displayDate</w:t>
      </w:r>
      <w:proofErr w:type="spellEnd"/>
      <w:r w:rsidRPr="001252F2">
        <w:rPr>
          <w:rFonts w:ascii="Verdana" w:hAnsi="Verdana"/>
        </w:rPr>
        <w:t>(</w:t>
      </w:r>
      <w:proofErr w:type="gramEnd"/>
      <w:r w:rsidRPr="001252F2">
        <w:rPr>
          <w:rFonts w:ascii="Verdana" w:hAnsi="Verdana"/>
        </w:rPr>
        <w:t>)"&gt;The time is?&lt;/button&gt;</w:t>
      </w:r>
    </w:p>
    <w:p w14:paraId="33145EFB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2F8C8ECA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lastRenderedPageBreak/>
        <w:t>&lt;script&gt;</w:t>
      </w:r>
    </w:p>
    <w:p w14:paraId="3E4E996D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function </w:t>
      </w:r>
      <w:proofErr w:type="spellStart"/>
      <w:proofErr w:type="gramStart"/>
      <w:r w:rsidRPr="001252F2">
        <w:rPr>
          <w:rFonts w:ascii="Verdana" w:hAnsi="Verdana"/>
        </w:rPr>
        <w:t>displayDate</w:t>
      </w:r>
      <w:proofErr w:type="spellEnd"/>
      <w:r w:rsidRPr="001252F2">
        <w:rPr>
          <w:rFonts w:ascii="Verdana" w:hAnsi="Verdana"/>
        </w:rPr>
        <w:t>(</w:t>
      </w:r>
      <w:proofErr w:type="gramEnd"/>
      <w:r w:rsidRPr="001252F2">
        <w:rPr>
          <w:rFonts w:ascii="Verdana" w:hAnsi="Verdana"/>
        </w:rPr>
        <w:t>) {</w:t>
      </w:r>
    </w:p>
    <w:p w14:paraId="6860AD5B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    </w:t>
      </w:r>
      <w:proofErr w:type="spellStart"/>
      <w:proofErr w:type="gramStart"/>
      <w:r w:rsidRPr="001252F2">
        <w:rPr>
          <w:rFonts w:ascii="Verdana" w:hAnsi="Verdana"/>
        </w:rPr>
        <w:t>document.getElementById</w:t>
      </w:r>
      <w:proofErr w:type="spellEnd"/>
      <w:proofErr w:type="gramEnd"/>
      <w:r w:rsidRPr="001252F2">
        <w:rPr>
          <w:rFonts w:ascii="Verdana" w:hAnsi="Verdana"/>
        </w:rPr>
        <w:t>("demo").</w:t>
      </w:r>
      <w:proofErr w:type="spellStart"/>
      <w:r w:rsidRPr="001252F2">
        <w:rPr>
          <w:rFonts w:ascii="Verdana" w:hAnsi="Verdana"/>
        </w:rPr>
        <w:t>innerHTML</w:t>
      </w:r>
      <w:proofErr w:type="spellEnd"/>
      <w:r w:rsidRPr="001252F2">
        <w:rPr>
          <w:rFonts w:ascii="Verdana" w:hAnsi="Verdana"/>
        </w:rPr>
        <w:t xml:space="preserve"> = Date();</w:t>
      </w:r>
    </w:p>
    <w:p w14:paraId="5FE77631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}</w:t>
      </w:r>
    </w:p>
    <w:p w14:paraId="4DAE127D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&lt;/script&gt;</w:t>
      </w:r>
    </w:p>
    <w:p w14:paraId="2A081356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12DAA07D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&lt;p id="demo"&gt;&lt;/p&gt;</w:t>
      </w:r>
    </w:p>
    <w:p w14:paraId="684B9182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361A079C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&lt;/body&gt;</w:t>
      </w:r>
    </w:p>
    <w:p w14:paraId="1FA2CE48" w14:textId="77777777" w:rsid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&lt;/html&gt;</w:t>
      </w:r>
    </w:p>
    <w:p w14:paraId="43D05521" w14:textId="77777777" w:rsid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2A5EBCF0" w14:textId="77777777" w:rsid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r>
        <w:rPr>
          <w:rFonts w:ascii="Verdana" w:hAnsi="Verdana"/>
        </w:rPr>
        <w:t>Eg</w:t>
      </w:r>
      <w:proofErr w:type="spellEnd"/>
      <w:r>
        <w:rPr>
          <w:rFonts w:ascii="Verdana" w:hAnsi="Verdana"/>
        </w:rPr>
        <w:t>:</w:t>
      </w:r>
    </w:p>
    <w:p w14:paraId="0F8316E3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&lt;!DOCTYPE html&gt;</w:t>
      </w:r>
    </w:p>
    <w:p w14:paraId="3311B1D2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&lt;html&gt;</w:t>
      </w:r>
    </w:p>
    <w:p w14:paraId="48DF9756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&lt;body onload="</w:t>
      </w:r>
      <w:proofErr w:type="spellStart"/>
      <w:proofErr w:type="gramStart"/>
      <w:r w:rsidRPr="001252F2">
        <w:rPr>
          <w:rFonts w:ascii="Verdana" w:hAnsi="Verdana"/>
        </w:rPr>
        <w:t>checkCookies</w:t>
      </w:r>
      <w:proofErr w:type="spellEnd"/>
      <w:r w:rsidRPr="001252F2">
        <w:rPr>
          <w:rFonts w:ascii="Verdana" w:hAnsi="Verdana"/>
        </w:rPr>
        <w:t>(</w:t>
      </w:r>
      <w:proofErr w:type="gramEnd"/>
      <w:r w:rsidRPr="001252F2">
        <w:rPr>
          <w:rFonts w:ascii="Verdana" w:hAnsi="Verdana"/>
        </w:rPr>
        <w:t>)"&gt;</w:t>
      </w:r>
    </w:p>
    <w:p w14:paraId="44BD941C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37E7D628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&lt;p id="demo"&gt;&lt;/p&gt;</w:t>
      </w:r>
    </w:p>
    <w:p w14:paraId="540F8A28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73340143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&lt;script&gt;</w:t>
      </w:r>
    </w:p>
    <w:p w14:paraId="2D215449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function </w:t>
      </w:r>
      <w:proofErr w:type="spellStart"/>
      <w:proofErr w:type="gramStart"/>
      <w:r w:rsidRPr="001252F2">
        <w:rPr>
          <w:rFonts w:ascii="Verdana" w:hAnsi="Verdana"/>
        </w:rPr>
        <w:t>checkCookies</w:t>
      </w:r>
      <w:proofErr w:type="spellEnd"/>
      <w:r w:rsidRPr="001252F2">
        <w:rPr>
          <w:rFonts w:ascii="Verdana" w:hAnsi="Verdana"/>
        </w:rPr>
        <w:t>(</w:t>
      </w:r>
      <w:proofErr w:type="gramEnd"/>
      <w:r w:rsidRPr="001252F2">
        <w:rPr>
          <w:rFonts w:ascii="Verdana" w:hAnsi="Verdana"/>
        </w:rPr>
        <w:t>) {</w:t>
      </w:r>
    </w:p>
    <w:p w14:paraId="72AB528D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    var text = "";</w:t>
      </w:r>
    </w:p>
    <w:p w14:paraId="318AE9DA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    if (</w:t>
      </w:r>
      <w:proofErr w:type="spellStart"/>
      <w:proofErr w:type="gramStart"/>
      <w:r w:rsidRPr="001252F2">
        <w:rPr>
          <w:rFonts w:ascii="Verdana" w:hAnsi="Verdana"/>
        </w:rPr>
        <w:t>navigator.cookieEnabled</w:t>
      </w:r>
      <w:proofErr w:type="spellEnd"/>
      <w:proofErr w:type="gramEnd"/>
      <w:r w:rsidRPr="001252F2">
        <w:rPr>
          <w:rFonts w:ascii="Verdana" w:hAnsi="Verdana"/>
        </w:rPr>
        <w:t xml:space="preserve"> == true) {</w:t>
      </w:r>
    </w:p>
    <w:p w14:paraId="393A2923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        text = "Cookies are enabled.";</w:t>
      </w:r>
    </w:p>
    <w:p w14:paraId="0748EE7F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    } else {</w:t>
      </w:r>
    </w:p>
    <w:p w14:paraId="13F23C41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        text = "Cookies are not enabled.";</w:t>
      </w:r>
    </w:p>
    <w:p w14:paraId="4EFE5358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    }</w:t>
      </w:r>
    </w:p>
    <w:p w14:paraId="0DD0269F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    </w:t>
      </w:r>
      <w:proofErr w:type="spellStart"/>
      <w:proofErr w:type="gramStart"/>
      <w:r w:rsidRPr="001252F2">
        <w:rPr>
          <w:rFonts w:ascii="Verdana" w:hAnsi="Verdana"/>
        </w:rPr>
        <w:t>document.getElementById</w:t>
      </w:r>
      <w:proofErr w:type="spellEnd"/>
      <w:proofErr w:type="gramEnd"/>
      <w:r w:rsidRPr="001252F2">
        <w:rPr>
          <w:rFonts w:ascii="Verdana" w:hAnsi="Verdana"/>
        </w:rPr>
        <w:t>("demo").</w:t>
      </w:r>
      <w:proofErr w:type="spellStart"/>
      <w:r w:rsidRPr="001252F2">
        <w:rPr>
          <w:rFonts w:ascii="Verdana" w:hAnsi="Verdana"/>
        </w:rPr>
        <w:t>innerHTML</w:t>
      </w:r>
      <w:proofErr w:type="spellEnd"/>
      <w:r w:rsidRPr="001252F2">
        <w:rPr>
          <w:rFonts w:ascii="Verdana" w:hAnsi="Verdana"/>
        </w:rPr>
        <w:t xml:space="preserve"> = text;</w:t>
      </w:r>
    </w:p>
    <w:p w14:paraId="05665877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lastRenderedPageBreak/>
        <w:t>}</w:t>
      </w:r>
    </w:p>
    <w:p w14:paraId="425C7145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&lt;/script&gt;</w:t>
      </w:r>
    </w:p>
    <w:p w14:paraId="6F724C10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0EDD0684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&lt;/body&gt;</w:t>
      </w:r>
    </w:p>
    <w:p w14:paraId="504F9D71" w14:textId="77777777" w:rsid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&lt;/html&gt;</w:t>
      </w:r>
    </w:p>
    <w:p w14:paraId="1957C754" w14:textId="77777777" w:rsid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57869BBC" w14:textId="77777777" w:rsid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r>
        <w:rPr>
          <w:rFonts w:ascii="Verdana" w:hAnsi="Verdana"/>
        </w:rPr>
        <w:t>Eg</w:t>
      </w:r>
      <w:proofErr w:type="spellEnd"/>
      <w:r>
        <w:rPr>
          <w:rFonts w:ascii="Verdana" w:hAnsi="Verdana"/>
        </w:rPr>
        <w:t>:</w:t>
      </w:r>
    </w:p>
    <w:p w14:paraId="62115A4E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&lt;!DOCTYPE html&gt;</w:t>
      </w:r>
    </w:p>
    <w:p w14:paraId="4EC24876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&lt;html&gt;</w:t>
      </w:r>
    </w:p>
    <w:p w14:paraId="0E62C6D0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&lt;head&gt;</w:t>
      </w:r>
    </w:p>
    <w:p w14:paraId="7E71DB45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&lt;script&gt;</w:t>
      </w:r>
    </w:p>
    <w:p w14:paraId="70F5F1BB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function </w:t>
      </w:r>
      <w:proofErr w:type="spellStart"/>
      <w:proofErr w:type="gramStart"/>
      <w:r w:rsidRPr="001252F2">
        <w:rPr>
          <w:rFonts w:ascii="Verdana" w:hAnsi="Verdana"/>
        </w:rPr>
        <w:t>myFunction</w:t>
      </w:r>
      <w:proofErr w:type="spellEnd"/>
      <w:r w:rsidRPr="001252F2">
        <w:rPr>
          <w:rFonts w:ascii="Verdana" w:hAnsi="Verdana"/>
        </w:rPr>
        <w:t>(</w:t>
      </w:r>
      <w:proofErr w:type="gramEnd"/>
      <w:r w:rsidRPr="001252F2">
        <w:rPr>
          <w:rFonts w:ascii="Verdana" w:hAnsi="Verdana"/>
        </w:rPr>
        <w:t>) {</w:t>
      </w:r>
    </w:p>
    <w:p w14:paraId="264782F4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    var x = </w:t>
      </w:r>
      <w:proofErr w:type="spellStart"/>
      <w:proofErr w:type="gramStart"/>
      <w:r w:rsidRPr="001252F2">
        <w:rPr>
          <w:rFonts w:ascii="Verdana" w:hAnsi="Verdana"/>
        </w:rPr>
        <w:t>document.getElementById</w:t>
      </w:r>
      <w:proofErr w:type="spellEnd"/>
      <w:proofErr w:type="gramEnd"/>
      <w:r w:rsidRPr="001252F2">
        <w:rPr>
          <w:rFonts w:ascii="Verdana" w:hAnsi="Verdana"/>
        </w:rPr>
        <w:t>("</w:t>
      </w:r>
      <w:proofErr w:type="spellStart"/>
      <w:r w:rsidRPr="001252F2">
        <w:rPr>
          <w:rFonts w:ascii="Verdana" w:hAnsi="Verdana"/>
        </w:rPr>
        <w:t>fname</w:t>
      </w:r>
      <w:proofErr w:type="spellEnd"/>
      <w:r w:rsidRPr="001252F2">
        <w:rPr>
          <w:rFonts w:ascii="Verdana" w:hAnsi="Verdana"/>
        </w:rPr>
        <w:t>");</w:t>
      </w:r>
    </w:p>
    <w:p w14:paraId="20779366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    </w:t>
      </w:r>
      <w:proofErr w:type="spellStart"/>
      <w:r w:rsidRPr="001252F2">
        <w:rPr>
          <w:rFonts w:ascii="Verdana" w:hAnsi="Verdana"/>
        </w:rPr>
        <w:t>x.value</w:t>
      </w:r>
      <w:proofErr w:type="spellEnd"/>
      <w:r w:rsidRPr="001252F2">
        <w:rPr>
          <w:rFonts w:ascii="Verdana" w:hAnsi="Verdana"/>
        </w:rPr>
        <w:t xml:space="preserve"> = </w:t>
      </w:r>
      <w:proofErr w:type="spellStart"/>
      <w:r w:rsidRPr="001252F2">
        <w:rPr>
          <w:rFonts w:ascii="Verdana" w:hAnsi="Verdana"/>
        </w:rPr>
        <w:t>x.</w:t>
      </w:r>
      <w:proofErr w:type="gramStart"/>
      <w:r w:rsidRPr="001252F2">
        <w:rPr>
          <w:rFonts w:ascii="Verdana" w:hAnsi="Verdana"/>
        </w:rPr>
        <w:t>value.toUpperCase</w:t>
      </w:r>
      <w:proofErr w:type="spellEnd"/>
      <w:proofErr w:type="gramEnd"/>
      <w:r w:rsidRPr="001252F2">
        <w:rPr>
          <w:rFonts w:ascii="Verdana" w:hAnsi="Verdana"/>
        </w:rPr>
        <w:t>();</w:t>
      </w:r>
    </w:p>
    <w:p w14:paraId="265E71D8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}</w:t>
      </w:r>
    </w:p>
    <w:p w14:paraId="10423161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&lt;/script&gt;</w:t>
      </w:r>
    </w:p>
    <w:p w14:paraId="566D1BC5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&lt;/head&gt;</w:t>
      </w:r>
    </w:p>
    <w:p w14:paraId="32CF43FC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&lt;body&gt;</w:t>
      </w:r>
    </w:p>
    <w:p w14:paraId="546FF835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6691E50A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Enter your name: &lt;input type="text" id="</w:t>
      </w:r>
      <w:proofErr w:type="spellStart"/>
      <w:r w:rsidRPr="001252F2">
        <w:rPr>
          <w:rFonts w:ascii="Verdana" w:hAnsi="Verdana"/>
        </w:rPr>
        <w:t>fname</w:t>
      </w:r>
      <w:proofErr w:type="spellEnd"/>
      <w:r w:rsidRPr="001252F2">
        <w:rPr>
          <w:rFonts w:ascii="Verdana" w:hAnsi="Verdana"/>
        </w:rPr>
        <w:t xml:space="preserve">" </w:t>
      </w:r>
      <w:proofErr w:type="spellStart"/>
      <w:r w:rsidRPr="001252F2">
        <w:rPr>
          <w:rFonts w:ascii="Verdana" w:hAnsi="Verdana"/>
        </w:rPr>
        <w:t>onchange</w:t>
      </w:r>
      <w:proofErr w:type="spellEnd"/>
      <w:r w:rsidRPr="001252F2">
        <w:rPr>
          <w:rFonts w:ascii="Verdana" w:hAnsi="Verdana"/>
        </w:rPr>
        <w:t>="</w:t>
      </w:r>
      <w:proofErr w:type="spellStart"/>
      <w:proofErr w:type="gramStart"/>
      <w:r w:rsidRPr="001252F2">
        <w:rPr>
          <w:rFonts w:ascii="Verdana" w:hAnsi="Verdana"/>
        </w:rPr>
        <w:t>myFunction</w:t>
      </w:r>
      <w:proofErr w:type="spellEnd"/>
      <w:r w:rsidRPr="001252F2">
        <w:rPr>
          <w:rFonts w:ascii="Verdana" w:hAnsi="Verdana"/>
        </w:rPr>
        <w:t>(</w:t>
      </w:r>
      <w:proofErr w:type="gramEnd"/>
      <w:r w:rsidRPr="001252F2">
        <w:rPr>
          <w:rFonts w:ascii="Verdana" w:hAnsi="Verdana"/>
        </w:rPr>
        <w:t>)"&gt;</w:t>
      </w:r>
    </w:p>
    <w:p w14:paraId="060C9E08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&lt;p&gt;When you leave the input field, a function is triggered which transforms the input text to upper </w:t>
      </w:r>
      <w:proofErr w:type="gramStart"/>
      <w:r w:rsidRPr="001252F2">
        <w:rPr>
          <w:rFonts w:ascii="Verdana" w:hAnsi="Verdana"/>
        </w:rPr>
        <w:t>case.&lt;</w:t>
      </w:r>
      <w:proofErr w:type="gramEnd"/>
      <w:r w:rsidRPr="001252F2">
        <w:rPr>
          <w:rFonts w:ascii="Verdana" w:hAnsi="Verdana"/>
        </w:rPr>
        <w:t>/p&gt;</w:t>
      </w:r>
    </w:p>
    <w:p w14:paraId="2D1753E0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72F99057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&lt;/body&gt;</w:t>
      </w:r>
    </w:p>
    <w:p w14:paraId="6B233CE2" w14:textId="77777777" w:rsid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&lt;/html&gt;</w:t>
      </w:r>
    </w:p>
    <w:p w14:paraId="41E39DDE" w14:textId="77777777" w:rsid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r>
        <w:rPr>
          <w:rFonts w:ascii="Verdana" w:hAnsi="Verdana"/>
        </w:rPr>
        <w:t>Eg</w:t>
      </w:r>
      <w:proofErr w:type="spellEnd"/>
      <w:r>
        <w:rPr>
          <w:rFonts w:ascii="Verdana" w:hAnsi="Verdana"/>
        </w:rPr>
        <w:t>:</w:t>
      </w:r>
    </w:p>
    <w:p w14:paraId="542C198D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&lt;!DOCTYPE html&gt;</w:t>
      </w:r>
    </w:p>
    <w:p w14:paraId="3ADD1023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&lt;html&gt;</w:t>
      </w:r>
    </w:p>
    <w:p w14:paraId="4DC0E75B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lastRenderedPageBreak/>
        <w:t>&lt;body&gt;</w:t>
      </w:r>
    </w:p>
    <w:p w14:paraId="7C786353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31875C1E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&lt;div </w:t>
      </w:r>
      <w:proofErr w:type="spellStart"/>
      <w:r w:rsidRPr="001252F2">
        <w:rPr>
          <w:rFonts w:ascii="Verdana" w:hAnsi="Verdana"/>
        </w:rPr>
        <w:t>onmouseover</w:t>
      </w:r>
      <w:proofErr w:type="spellEnd"/>
      <w:r w:rsidRPr="001252F2">
        <w:rPr>
          <w:rFonts w:ascii="Verdana" w:hAnsi="Verdana"/>
        </w:rPr>
        <w:t>="</w:t>
      </w:r>
      <w:proofErr w:type="spellStart"/>
      <w:r w:rsidRPr="001252F2">
        <w:rPr>
          <w:rFonts w:ascii="Verdana" w:hAnsi="Verdana"/>
        </w:rPr>
        <w:t>mOver</w:t>
      </w:r>
      <w:proofErr w:type="spellEnd"/>
      <w:r w:rsidRPr="001252F2">
        <w:rPr>
          <w:rFonts w:ascii="Verdana" w:hAnsi="Verdana"/>
        </w:rPr>
        <w:t xml:space="preserve">(this)" </w:t>
      </w:r>
      <w:proofErr w:type="spellStart"/>
      <w:r w:rsidRPr="001252F2">
        <w:rPr>
          <w:rFonts w:ascii="Verdana" w:hAnsi="Verdana"/>
        </w:rPr>
        <w:t>onmouseout</w:t>
      </w:r>
      <w:proofErr w:type="spellEnd"/>
      <w:r w:rsidRPr="001252F2">
        <w:rPr>
          <w:rFonts w:ascii="Verdana" w:hAnsi="Verdana"/>
        </w:rPr>
        <w:t>="</w:t>
      </w:r>
      <w:proofErr w:type="spellStart"/>
      <w:r w:rsidRPr="001252F2">
        <w:rPr>
          <w:rFonts w:ascii="Verdana" w:hAnsi="Verdana"/>
        </w:rPr>
        <w:t>mOut</w:t>
      </w:r>
      <w:proofErr w:type="spellEnd"/>
      <w:r w:rsidRPr="001252F2">
        <w:rPr>
          <w:rFonts w:ascii="Verdana" w:hAnsi="Verdana"/>
        </w:rPr>
        <w:t xml:space="preserve">(this)" </w:t>
      </w:r>
    </w:p>
    <w:p w14:paraId="30E5B335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style="background-</w:t>
      </w:r>
      <w:proofErr w:type="gramStart"/>
      <w:r w:rsidRPr="001252F2">
        <w:rPr>
          <w:rFonts w:ascii="Verdana" w:hAnsi="Verdana"/>
        </w:rPr>
        <w:t>color:#</w:t>
      </w:r>
      <w:proofErr w:type="gramEnd"/>
      <w:r w:rsidRPr="001252F2">
        <w:rPr>
          <w:rFonts w:ascii="Verdana" w:hAnsi="Verdana"/>
        </w:rPr>
        <w:t>D94A38;width:120px;height:20px;padding:40px;"&gt;</w:t>
      </w:r>
    </w:p>
    <w:p w14:paraId="7718B697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Mouse Over Me&lt;/div&gt;</w:t>
      </w:r>
    </w:p>
    <w:p w14:paraId="0A21C3DB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4C636BEB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&lt;script&gt;</w:t>
      </w:r>
    </w:p>
    <w:p w14:paraId="1D2FFB87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function </w:t>
      </w:r>
      <w:proofErr w:type="spellStart"/>
      <w:r w:rsidRPr="001252F2">
        <w:rPr>
          <w:rFonts w:ascii="Verdana" w:hAnsi="Verdana"/>
        </w:rPr>
        <w:t>mOver</w:t>
      </w:r>
      <w:proofErr w:type="spellEnd"/>
      <w:r w:rsidRPr="001252F2">
        <w:rPr>
          <w:rFonts w:ascii="Verdana" w:hAnsi="Verdana"/>
        </w:rPr>
        <w:t>(</w:t>
      </w:r>
      <w:proofErr w:type="spellStart"/>
      <w:r w:rsidRPr="001252F2">
        <w:rPr>
          <w:rFonts w:ascii="Verdana" w:hAnsi="Verdana"/>
        </w:rPr>
        <w:t>obj</w:t>
      </w:r>
      <w:proofErr w:type="spellEnd"/>
      <w:r w:rsidRPr="001252F2">
        <w:rPr>
          <w:rFonts w:ascii="Verdana" w:hAnsi="Verdana"/>
        </w:rPr>
        <w:t>) {</w:t>
      </w:r>
    </w:p>
    <w:p w14:paraId="54D125C3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    </w:t>
      </w:r>
      <w:proofErr w:type="spellStart"/>
      <w:proofErr w:type="gramStart"/>
      <w:r w:rsidRPr="001252F2">
        <w:rPr>
          <w:rFonts w:ascii="Verdana" w:hAnsi="Verdana"/>
        </w:rPr>
        <w:t>obj.innerHTML</w:t>
      </w:r>
      <w:proofErr w:type="spellEnd"/>
      <w:proofErr w:type="gramEnd"/>
      <w:r w:rsidRPr="001252F2">
        <w:rPr>
          <w:rFonts w:ascii="Verdana" w:hAnsi="Verdana"/>
        </w:rPr>
        <w:t xml:space="preserve"> = "Thank You"</w:t>
      </w:r>
    </w:p>
    <w:p w14:paraId="76A27AC2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}</w:t>
      </w:r>
    </w:p>
    <w:p w14:paraId="524C6B46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58BC2D93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function </w:t>
      </w:r>
      <w:proofErr w:type="spellStart"/>
      <w:r w:rsidRPr="001252F2">
        <w:rPr>
          <w:rFonts w:ascii="Verdana" w:hAnsi="Verdana"/>
        </w:rPr>
        <w:t>mOut</w:t>
      </w:r>
      <w:proofErr w:type="spellEnd"/>
      <w:r w:rsidRPr="001252F2">
        <w:rPr>
          <w:rFonts w:ascii="Verdana" w:hAnsi="Verdana"/>
        </w:rPr>
        <w:t>(</w:t>
      </w:r>
      <w:proofErr w:type="spellStart"/>
      <w:r w:rsidRPr="001252F2">
        <w:rPr>
          <w:rFonts w:ascii="Verdana" w:hAnsi="Verdana"/>
        </w:rPr>
        <w:t>obj</w:t>
      </w:r>
      <w:proofErr w:type="spellEnd"/>
      <w:r w:rsidRPr="001252F2">
        <w:rPr>
          <w:rFonts w:ascii="Verdana" w:hAnsi="Verdana"/>
        </w:rPr>
        <w:t>) {</w:t>
      </w:r>
    </w:p>
    <w:p w14:paraId="462D55BD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    </w:t>
      </w:r>
      <w:proofErr w:type="spellStart"/>
      <w:proofErr w:type="gramStart"/>
      <w:r w:rsidRPr="001252F2">
        <w:rPr>
          <w:rFonts w:ascii="Verdana" w:hAnsi="Verdana"/>
        </w:rPr>
        <w:t>obj.innerHTML</w:t>
      </w:r>
      <w:proofErr w:type="spellEnd"/>
      <w:proofErr w:type="gramEnd"/>
      <w:r w:rsidRPr="001252F2">
        <w:rPr>
          <w:rFonts w:ascii="Verdana" w:hAnsi="Verdana"/>
        </w:rPr>
        <w:t xml:space="preserve"> = "Mouse Over Me"</w:t>
      </w:r>
    </w:p>
    <w:p w14:paraId="543F1EBB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}</w:t>
      </w:r>
    </w:p>
    <w:p w14:paraId="148ADB6E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&lt;/script&gt;</w:t>
      </w:r>
    </w:p>
    <w:p w14:paraId="2E10C93A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55048DBC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&lt;/body&gt;</w:t>
      </w:r>
    </w:p>
    <w:p w14:paraId="2ABE5312" w14:textId="77777777" w:rsid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&lt;/html&gt;</w:t>
      </w:r>
    </w:p>
    <w:p w14:paraId="628590FC" w14:textId="77777777" w:rsid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r>
        <w:rPr>
          <w:rFonts w:ascii="Verdana" w:hAnsi="Verdana"/>
        </w:rPr>
        <w:t>Eg</w:t>
      </w:r>
      <w:proofErr w:type="spellEnd"/>
      <w:r>
        <w:rPr>
          <w:rFonts w:ascii="Verdana" w:hAnsi="Verdana"/>
        </w:rPr>
        <w:t>:</w:t>
      </w:r>
    </w:p>
    <w:p w14:paraId="3917FD45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&lt;!DOCTYPE html&gt;</w:t>
      </w:r>
    </w:p>
    <w:p w14:paraId="685C2538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&lt;html&gt;</w:t>
      </w:r>
    </w:p>
    <w:p w14:paraId="320CB76D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&lt;body&gt;</w:t>
      </w:r>
    </w:p>
    <w:p w14:paraId="2CE5A186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00724BC1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&lt;div </w:t>
      </w:r>
      <w:proofErr w:type="spellStart"/>
      <w:r w:rsidRPr="001252F2">
        <w:rPr>
          <w:rFonts w:ascii="Verdana" w:hAnsi="Verdana"/>
        </w:rPr>
        <w:t>onmousedown</w:t>
      </w:r>
      <w:proofErr w:type="spellEnd"/>
      <w:r w:rsidRPr="001252F2">
        <w:rPr>
          <w:rFonts w:ascii="Verdana" w:hAnsi="Verdana"/>
        </w:rPr>
        <w:t>="</w:t>
      </w:r>
      <w:proofErr w:type="spellStart"/>
      <w:r w:rsidRPr="001252F2">
        <w:rPr>
          <w:rFonts w:ascii="Verdana" w:hAnsi="Verdana"/>
        </w:rPr>
        <w:t>mDown</w:t>
      </w:r>
      <w:proofErr w:type="spellEnd"/>
      <w:r w:rsidRPr="001252F2">
        <w:rPr>
          <w:rFonts w:ascii="Verdana" w:hAnsi="Verdana"/>
        </w:rPr>
        <w:t xml:space="preserve">(this)" </w:t>
      </w:r>
      <w:proofErr w:type="spellStart"/>
      <w:r w:rsidRPr="001252F2">
        <w:rPr>
          <w:rFonts w:ascii="Verdana" w:hAnsi="Verdana"/>
        </w:rPr>
        <w:t>onmouseup</w:t>
      </w:r>
      <w:proofErr w:type="spellEnd"/>
      <w:r w:rsidRPr="001252F2">
        <w:rPr>
          <w:rFonts w:ascii="Verdana" w:hAnsi="Verdana"/>
        </w:rPr>
        <w:t>="</w:t>
      </w:r>
      <w:proofErr w:type="spellStart"/>
      <w:r w:rsidRPr="001252F2">
        <w:rPr>
          <w:rFonts w:ascii="Verdana" w:hAnsi="Verdana"/>
        </w:rPr>
        <w:t>mUp</w:t>
      </w:r>
      <w:proofErr w:type="spellEnd"/>
      <w:r w:rsidRPr="001252F2">
        <w:rPr>
          <w:rFonts w:ascii="Verdana" w:hAnsi="Verdana"/>
        </w:rPr>
        <w:t>(this)"</w:t>
      </w:r>
    </w:p>
    <w:p w14:paraId="3BD0D5D3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style="background-</w:t>
      </w:r>
      <w:proofErr w:type="gramStart"/>
      <w:r w:rsidRPr="001252F2">
        <w:rPr>
          <w:rFonts w:ascii="Verdana" w:hAnsi="Verdana"/>
        </w:rPr>
        <w:t>color:#</w:t>
      </w:r>
      <w:proofErr w:type="gramEnd"/>
      <w:r w:rsidRPr="001252F2">
        <w:rPr>
          <w:rFonts w:ascii="Verdana" w:hAnsi="Verdana"/>
        </w:rPr>
        <w:t>D94A38;width:90px;height:20px;padding:40px;"&gt;</w:t>
      </w:r>
    </w:p>
    <w:p w14:paraId="55A7C7A9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Click Me&lt;/div&gt;</w:t>
      </w:r>
    </w:p>
    <w:p w14:paraId="20A372B1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3973B10A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lastRenderedPageBreak/>
        <w:t>&lt;script&gt;</w:t>
      </w:r>
    </w:p>
    <w:p w14:paraId="265BA413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function </w:t>
      </w:r>
      <w:proofErr w:type="spellStart"/>
      <w:r w:rsidRPr="001252F2">
        <w:rPr>
          <w:rFonts w:ascii="Verdana" w:hAnsi="Verdana"/>
        </w:rPr>
        <w:t>mDown</w:t>
      </w:r>
      <w:proofErr w:type="spellEnd"/>
      <w:r w:rsidRPr="001252F2">
        <w:rPr>
          <w:rFonts w:ascii="Verdana" w:hAnsi="Verdana"/>
        </w:rPr>
        <w:t>(</w:t>
      </w:r>
      <w:proofErr w:type="spellStart"/>
      <w:r w:rsidRPr="001252F2">
        <w:rPr>
          <w:rFonts w:ascii="Verdana" w:hAnsi="Verdana"/>
        </w:rPr>
        <w:t>obj</w:t>
      </w:r>
      <w:proofErr w:type="spellEnd"/>
      <w:r w:rsidRPr="001252F2">
        <w:rPr>
          <w:rFonts w:ascii="Verdana" w:hAnsi="Verdana"/>
        </w:rPr>
        <w:t>) {</w:t>
      </w:r>
    </w:p>
    <w:p w14:paraId="24B245C5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    </w:t>
      </w:r>
      <w:proofErr w:type="spellStart"/>
      <w:proofErr w:type="gramStart"/>
      <w:r w:rsidRPr="001252F2">
        <w:rPr>
          <w:rFonts w:ascii="Verdana" w:hAnsi="Verdana"/>
        </w:rPr>
        <w:t>obj.style</w:t>
      </w:r>
      <w:proofErr w:type="gramEnd"/>
      <w:r w:rsidRPr="001252F2">
        <w:rPr>
          <w:rFonts w:ascii="Verdana" w:hAnsi="Verdana"/>
        </w:rPr>
        <w:t>.backgroundColor</w:t>
      </w:r>
      <w:proofErr w:type="spellEnd"/>
      <w:r w:rsidRPr="001252F2">
        <w:rPr>
          <w:rFonts w:ascii="Verdana" w:hAnsi="Verdana"/>
        </w:rPr>
        <w:t xml:space="preserve"> = "#1ec5e5";</w:t>
      </w:r>
    </w:p>
    <w:p w14:paraId="662B5A60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    </w:t>
      </w:r>
      <w:proofErr w:type="spellStart"/>
      <w:proofErr w:type="gramStart"/>
      <w:r w:rsidRPr="001252F2">
        <w:rPr>
          <w:rFonts w:ascii="Verdana" w:hAnsi="Verdana"/>
        </w:rPr>
        <w:t>obj.innerHTML</w:t>
      </w:r>
      <w:proofErr w:type="spellEnd"/>
      <w:proofErr w:type="gramEnd"/>
      <w:r w:rsidRPr="001252F2">
        <w:rPr>
          <w:rFonts w:ascii="Verdana" w:hAnsi="Verdana"/>
        </w:rPr>
        <w:t xml:space="preserve"> = "Release Me";</w:t>
      </w:r>
    </w:p>
    <w:p w14:paraId="2836FD7A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}</w:t>
      </w:r>
    </w:p>
    <w:p w14:paraId="60A6FAAC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00EB9206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function </w:t>
      </w:r>
      <w:proofErr w:type="spellStart"/>
      <w:r w:rsidRPr="001252F2">
        <w:rPr>
          <w:rFonts w:ascii="Verdana" w:hAnsi="Verdana"/>
        </w:rPr>
        <w:t>mUp</w:t>
      </w:r>
      <w:proofErr w:type="spellEnd"/>
      <w:r w:rsidRPr="001252F2">
        <w:rPr>
          <w:rFonts w:ascii="Verdana" w:hAnsi="Verdana"/>
        </w:rPr>
        <w:t>(</w:t>
      </w:r>
      <w:proofErr w:type="spellStart"/>
      <w:r w:rsidRPr="001252F2">
        <w:rPr>
          <w:rFonts w:ascii="Verdana" w:hAnsi="Verdana"/>
        </w:rPr>
        <w:t>obj</w:t>
      </w:r>
      <w:proofErr w:type="spellEnd"/>
      <w:r w:rsidRPr="001252F2">
        <w:rPr>
          <w:rFonts w:ascii="Verdana" w:hAnsi="Verdana"/>
        </w:rPr>
        <w:t>) {</w:t>
      </w:r>
    </w:p>
    <w:p w14:paraId="684D951E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    </w:t>
      </w:r>
      <w:proofErr w:type="spellStart"/>
      <w:proofErr w:type="gramStart"/>
      <w:r w:rsidRPr="001252F2">
        <w:rPr>
          <w:rFonts w:ascii="Verdana" w:hAnsi="Verdana"/>
        </w:rPr>
        <w:t>obj.style</w:t>
      </w:r>
      <w:proofErr w:type="gramEnd"/>
      <w:r w:rsidRPr="001252F2">
        <w:rPr>
          <w:rFonts w:ascii="Verdana" w:hAnsi="Verdana"/>
        </w:rPr>
        <w:t>.backgroundColor</w:t>
      </w:r>
      <w:proofErr w:type="spellEnd"/>
      <w:r w:rsidRPr="001252F2">
        <w:rPr>
          <w:rFonts w:ascii="Verdana" w:hAnsi="Verdana"/>
        </w:rPr>
        <w:t>="#D94A38";</w:t>
      </w:r>
    </w:p>
    <w:p w14:paraId="035E8ECC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 xml:space="preserve">    </w:t>
      </w:r>
      <w:proofErr w:type="spellStart"/>
      <w:proofErr w:type="gramStart"/>
      <w:r w:rsidRPr="001252F2">
        <w:rPr>
          <w:rFonts w:ascii="Verdana" w:hAnsi="Verdana"/>
        </w:rPr>
        <w:t>obj.innerHTML</w:t>
      </w:r>
      <w:proofErr w:type="spellEnd"/>
      <w:proofErr w:type="gramEnd"/>
      <w:r w:rsidRPr="001252F2">
        <w:rPr>
          <w:rFonts w:ascii="Verdana" w:hAnsi="Verdana"/>
        </w:rPr>
        <w:t>="Thank You";</w:t>
      </w:r>
    </w:p>
    <w:p w14:paraId="5D98E074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}</w:t>
      </w:r>
    </w:p>
    <w:p w14:paraId="4CE7B2C2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&lt;/script&gt;</w:t>
      </w:r>
    </w:p>
    <w:p w14:paraId="6FC1968A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70B912B5" w14:textId="77777777" w:rsidR="001252F2" w:rsidRP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&lt;/body&gt;</w:t>
      </w:r>
    </w:p>
    <w:p w14:paraId="070F9D39" w14:textId="77777777" w:rsid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  <w:r w:rsidRPr="001252F2">
        <w:rPr>
          <w:rFonts w:ascii="Verdana" w:hAnsi="Verdana"/>
        </w:rPr>
        <w:t>&lt;/html&gt;</w:t>
      </w:r>
    </w:p>
    <w:p w14:paraId="7D0F43BC" w14:textId="77777777" w:rsidR="001252F2" w:rsidRDefault="001252F2" w:rsidP="001252F2">
      <w:pPr>
        <w:pBdr>
          <w:bottom w:val="single" w:sz="6" w:space="1" w:color="auto"/>
        </w:pBdr>
        <w:rPr>
          <w:rFonts w:ascii="Verdana" w:hAnsi="Verdana"/>
        </w:rPr>
      </w:pPr>
    </w:p>
    <w:p w14:paraId="4DA66DB2" w14:textId="77777777" w:rsidR="00970762" w:rsidRDefault="00970762" w:rsidP="00970762">
      <w:pPr>
        <w:pBdr>
          <w:bottom w:val="single" w:sz="6" w:space="1" w:color="auto"/>
        </w:pBdr>
        <w:rPr>
          <w:rFonts w:ascii="Verdana" w:hAnsi="Verdana"/>
        </w:rPr>
      </w:pPr>
    </w:p>
    <w:p w14:paraId="04CB1CCF" w14:textId="77777777" w:rsidR="001252F2" w:rsidRPr="00970762" w:rsidRDefault="00970762" w:rsidP="001252F2">
      <w:pPr>
        <w:pBdr>
          <w:bottom w:val="single" w:sz="6" w:space="1" w:color="auto"/>
        </w:pBdr>
        <w:rPr>
          <w:rFonts w:ascii="Verdana" w:hAnsi="Verdana"/>
          <w:b/>
        </w:rPr>
      </w:pPr>
      <w:r w:rsidRPr="00970762">
        <w:rPr>
          <w:rFonts w:ascii="Verdana" w:hAnsi="Verdana"/>
          <w:b/>
        </w:rPr>
        <w:t>JavaScript Classes</w:t>
      </w:r>
      <w:r>
        <w:rPr>
          <w:rFonts w:ascii="Verdana" w:hAnsi="Verdana"/>
          <w:b/>
        </w:rPr>
        <w:t>:</w:t>
      </w:r>
      <w:r w:rsidRPr="0097076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classes are the special type of functions.</w:t>
      </w:r>
      <w:r w:rsidRPr="0097076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JavaScript class contains various class members within a body including methods or constructor.</w:t>
      </w:r>
    </w:p>
    <w:p w14:paraId="7F1CEE30" w14:textId="77777777" w:rsidR="00970762" w:rsidRPr="00970762" w:rsidRDefault="00970762" w:rsidP="00970762">
      <w:pPr>
        <w:pBdr>
          <w:bottom w:val="single" w:sz="6" w:space="1" w:color="auto"/>
        </w:pBdr>
        <w:rPr>
          <w:rFonts w:ascii="Verdana" w:hAnsi="Verdana"/>
        </w:rPr>
      </w:pPr>
      <w:r w:rsidRPr="00970762">
        <w:rPr>
          <w:rFonts w:ascii="Verdana" w:hAnsi="Verdana"/>
        </w:rPr>
        <w:t xml:space="preserve">&lt;script&gt;  </w:t>
      </w:r>
    </w:p>
    <w:p w14:paraId="13EAA219" w14:textId="77777777" w:rsidR="00970762" w:rsidRPr="00970762" w:rsidRDefault="00970762" w:rsidP="00970762">
      <w:pPr>
        <w:pBdr>
          <w:bottom w:val="single" w:sz="6" w:space="1" w:color="auto"/>
        </w:pBdr>
        <w:rPr>
          <w:rFonts w:ascii="Verdana" w:hAnsi="Verdana"/>
        </w:rPr>
      </w:pPr>
      <w:r w:rsidRPr="00970762">
        <w:rPr>
          <w:rFonts w:ascii="Verdana" w:hAnsi="Verdana"/>
        </w:rPr>
        <w:t xml:space="preserve">//Declaring class  </w:t>
      </w:r>
    </w:p>
    <w:p w14:paraId="2B5959E6" w14:textId="77777777" w:rsidR="00970762" w:rsidRPr="00970762" w:rsidRDefault="00970762" w:rsidP="00970762">
      <w:pPr>
        <w:pBdr>
          <w:bottom w:val="single" w:sz="6" w:space="1" w:color="auto"/>
        </w:pBdr>
        <w:rPr>
          <w:rFonts w:ascii="Verdana" w:hAnsi="Verdana"/>
        </w:rPr>
      </w:pPr>
      <w:r w:rsidRPr="00970762">
        <w:rPr>
          <w:rFonts w:ascii="Verdana" w:hAnsi="Verdana"/>
        </w:rPr>
        <w:t xml:space="preserve">class Employee  </w:t>
      </w:r>
    </w:p>
    <w:p w14:paraId="1DDA849A" w14:textId="77777777" w:rsidR="00970762" w:rsidRPr="00970762" w:rsidRDefault="00970762" w:rsidP="00970762">
      <w:pPr>
        <w:pBdr>
          <w:bottom w:val="single" w:sz="6" w:space="1" w:color="auto"/>
        </w:pBdr>
        <w:rPr>
          <w:rFonts w:ascii="Verdana" w:hAnsi="Verdana"/>
        </w:rPr>
      </w:pPr>
      <w:r w:rsidRPr="00970762">
        <w:rPr>
          <w:rFonts w:ascii="Verdana" w:hAnsi="Verdana"/>
        </w:rPr>
        <w:t xml:space="preserve">  {  </w:t>
      </w:r>
    </w:p>
    <w:p w14:paraId="631DDCB0" w14:textId="77777777" w:rsidR="00970762" w:rsidRPr="00970762" w:rsidRDefault="00970762" w:rsidP="00970762">
      <w:pPr>
        <w:pBdr>
          <w:bottom w:val="single" w:sz="6" w:space="1" w:color="auto"/>
        </w:pBdr>
        <w:rPr>
          <w:rFonts w:ascii="Verdana" w:hAnsi="Verdana"/>
        </w:rPr>
      </w:pPr>
      <w:r w:rsidRPr="00970762">
        <w:rPr>
          <w:rFonts w:ascii="Verdana" w:hAnsi="Verdana"/>
        </w:rPr>
        <w:t xml:space="preserve">//Initializing an object  </w:t>
      </w:r>
    </w:p>
    <w:p w14:paraId="0BA8367D" w14:textId="77777777" w:rsidR="00970762" w:rsidRPr="00970762" w:rsidRDefault="00970762" w:rsidP="00970762">
      <w:pPr>
        <w:pBdr>
          <w:bottom w:val="single" w:sz="6" w:space="1" w:color="auto"/>
        </w:pBdr>
        <w:rPr>
          <w:rFonts w:ascii="Verdana" w:hAnsi="Verdana"/>
        </w:rPr>
      </w:pPr>
      <w:r w:rsidRPr="00970762">
        <w:rPr>
          <w:rFonts w:ascii="Verdana" w:hAnsi="Verdana"/>
        </w:rPr>
        <w:t xml:space="preserve">    constructor(</w:t>
      </w:r>
      <w:proofErr w:type="spellStart"/>
      <w:proofErr w:type="gramStart"/>
      <w:r w:rsidRPr="00970762">
        <w:rPr>
          <w:rFonts w:ascii="Verdana" w:hAnsi="Verdana"/>
        </w:rPr>
        <w:t>id,name</w:t>
      </w:r>
      <w:proofErr w:type="spellEnd"/>
      <w:proofErr w:type="gramEnd"/>
      <w:r w:rsidRPr="00970762">
        <w:rPr>
          <w:rFonts w:ascii="Verdana" w:hAnsi="Verdana"/>
        </w:rPr>
        <w:t xml:space="preserve">)  </w:t>
      </w:r>
    </w:p>
    <w:p w14:paraId="4F3F1820" w14:textId="77777777" w:rsidR="00970762" w:rsidRPr="00970762" w:rsidRDefault="00970762" w:rsidP="00970762">
      <w:pPr>
        <w:pBdr>
          <w:bottom w:val="single" w:sz="6" w:space="1" w:color="auto"/>
        </w:pBdr>
        <w:rPr>
          <w:rFonts w:ascii="Verdana" w:hAnsi="Verdana"/>
        </w:rPr>
      </w:pPr>
      <w:r w:rsidRPr="00970762">
        <w:rPr>
          <w:rFonts w:ascii="Verdana" w:hAnsi="Verdana"/>
        </w:rPr>
        <w:t xml:space="preserve">    {  </w:t>
      </w:r>
    </w:p>
    <w:p w14:paraId="428D5EBD" w14:textId="77777777" w:rsidR="00970762" w:rsidRPr="00970762" w:rsidRDefault="00970762" w:rsidP="00970762">
      <w:pPr>
        <w:pBdr>
          <w:bottom w:val="single" w:sz="6" w:space="1" w:color="auto"/>
        </w:pBdr>
        <w:rPr>
          <w:rFonts w:ascii="Verdana" w:hAnsi="Verdana"/>
        </w:rPr>
      </w:pPr>
      <w:r w:rsidRPr="00970762">
        <w:rPr>
          <w:rFonts w:ascii="Verdana" w:hAnsi="Verdana"/>
        </w:rPr>
        <w:t xml:space="preserve">      this.id=id;  </w:t>
      </w:r>
    </w:p>
    <w:p w14:paraId="44784DB4" w14:textId="77777777" w:rsidR="00970762" w:rsidRPr="00970762" w:rsidRDefault="00970762" w:rsidP="00970762">
      <w:pPr>
        <w:pBdr>
          <w:bottom w:val="single" w:sz="6" w:space="1" w:color="auto"/>
        </w:pBdr>
        <w:rPr>
          <w:rFonts w:ascii="Verdana" w:hAnsi="Verdana"/>
        </w:rPr>
      </w:pPr>
      <w:r w:rsidRPr="00970762">
        <w:rPr>
          <w:rFonts w:ascii="Verdana" w:hAnsi="Verdana"/>
        </w:rPr>
        <w:t xml:space="preserve">      this.name=name;  </w:t>
      </w:r>
    </w:p>
    <w:p w14:paraId="5649D273" w14:textId="77777777" w:rsidR="00970762" w:rsidRPr="00970762" w:rsidRDefault="00970762" w:rsidP="00970762">
      <w:pPr>
        <w:pBdr>
          <w:bottom w:val="single" w:sz="6" w:space="1" w:color="auto"/>
        </w:pBdr>
        <w:rPr>
          <w:rFonts w:ascii="Verdana" w:hAnsi="Verdana"/>
        </w:rPr>
      </w:pPr>
      <w:r w:rsidRPr="00970762">
        <w:rPr>
          <w:rFonts w:ascii="Verdana" w:hAnsi="Verdana"/>
        </w:rPr>
        <w:t xml:space="preserve">    }  </w:t>
      </w:r>
    </w:p>
    <w:p w14:paraId="691B5A5F" w14:textId="77777777" w:rsidR="00970762" w:rsidRPr="00970762" w:rsidRDefault="00970762" w:rsidP="00970762">
      <w:pPr>
        <w:pBdr>
          <w:bottom w:val="single" w:sz="6" w:space="1" w:color="auto"/>
        </w:pBdr>
        <w:rPr>
          <w:rFonts w:ascii="Verdana" w:hAnsi="Verdana"/>
        </w:rPr>
      </w:pPr>
      <w:r w:rsidRPr="00970762">
        <w:rPr>
          <w:rFonts w:ascii="Verdana" w:hAnsi="Verdana"/>
        </w:rPr>
        <w:lastRenderedPageBreak/>
        <w:t xml:space="preserve">//Declaring method  </w:t>
      </w:r>
    </w:p>
    <w:p w14:paraId="5966CB1F" w14:textId="77777777" w:rsidR="00970762" w:rsidRPr="00970762" w:rsidRDefault="00970762" w:rsidP="00970762">
      <w:pPr>
        <w:pBdr>
          <w:bottom w:val="single" w:sz="6" w:space="1" w:color="auto"/>
        </w:pBdr>
        <w:rPr>
          <w:rFonts w:ascii="Verdana" w:hAnsi="Verdana"/>
        </w:rPr>
      </w:pPr>
      <w:r w:rsidRPr="00970762">
        <w:rPr>
          <w:rFonts w:ascii="Verdana" w:hAnsi="Verdana"/>
        </w:rPr>
        <w:t xml:space="preserve">    </w:t>
      </w:r>
      <w:proofErr w:type="gramStart"/>
      <w:r w:rsidRPr="00970762">
        <w:rPr>
          <w:rFonts w:ascii="Verdana" w:hAnsi="Verdana"/>
        </w:rPr>
        <w:t>detail(</w:t>
      </w:r>
      <w:proofErr w:type="gramEnd"/>
      <w:r w:rsidRPr="00970762">
        <w:rPr>
          <w:rFonts w:ascii="Verdana" w:hAnsi="Verdana"/>
        </w:rPr>
        <w:t xml:space="preserve">)  </w:t>
      </w:r>
    </w:p>
    <w:p w14:paraId="578B5195" w14:textId="77777777" w:rsidR="00970762" w:rsidRPr="00970762" w:rsidRDefault="00970762" w:rsidP="00970762">
      <w:pPr>
        <w:pBdr>
          <w:bottom w:val="single" w:sz="6" w:space="1" w:color="auto"/>
        </w:pBdr>
        <w:rPr>
          <w:rFonts w:ascii="Verdana" w:hAnsi="Verdana"/>
        </w:rPr>
      </w:pPr>
      <w:r w:rsidRPr="00970762">
        <w:rPr>
          <w:rFonts w:ascii="Verdana" w:hAnsi="Verdana"/>
        </w:rPr>
        <w:t xml:space="preserve">    {  </w:t>
      </w:r>
    </w:p>
    <w:p w14:paraId="16C59B7F" w14:textId="77777777" w:rsidR="00970762" w:rsidRPr="00970762" w:rsidRDefault="00970762" w:rsidP="00970762">
      <w:pPr>
        <w:pBdr>
          <w:bottom w:val="single" w:sz="6" w:space="1" w:color="auto"/>
        </w:pBdr>
        <w:rPr>
          <w:rFonts w:ascii="Verdana" w:hAnsi="Verdana"/>
        </w:rPr>
      </w:pPr>
      <w:r w:rsidRPr="00970762">
        <w:rPr>
          <w:rFonts w:ascii="Verdana" w:hAnsi="Verdana"/>
        </w:rPr>
        <w:t xml:space="preserve">  </w:t>
      </w:r>
      <w:proofErr w:type="spellStart"/>
      <w:proofErr w:type="gramStart"/>
      <w:r w:rsidRPr="00970762">
        <w:rPr>
          <w:rFonts w:ascii="Verdana" w:hAnsi="Verdana"/>
        </w:rPr>
        <w:t>document.writeln</w:t>
      </w:r>
      <w:proofErr w:type="spellEnd"/>
      <w:proofErr w:type="gramEnd"/>
      <w:r w:rsidRPr="00970762">
        <w:rPr>
          <w:rFonts w:ascii="Verdana" w:hAnsi="Verdana"/>
        </w:rPr>
        <w:t>(this.id+" "+this.name+"&lt;</w:t>
      </w:r>
      <w:proofErr w:type="spellStart"/>
      <w:r w:rsidRPr="00970762">
        <w:rPr>
          <w:rFonts w:ascii="Verdana" w:hAnsi="Verdana"/>
        </w:rPr>
        <w:t>br</w:t>
      </w:r>
      <w:proofErr w:type="spellEnd"/>
      <w:r w:rsidRPr="00970762">
        <w:rPr>
          <w:rFonts w:ascii="Verdana" w:hAnsi="Verdana"/>
        </w:rPr>
        <w:t xml:space="preserve">&gt;")  </w:t>
      </w:r>
    </w:p>
    <w:p w14:paraId="35EB0CDC" w14:textId="77777777" w:rsidR="00970762" w:rsidRPr="00970762" w:rsidRDefault="00970762" w:rsidP="00970762">
      <w:pPr>
        <w:pBdr>
          <w:bottom w:val="single" w:sz="6" w:space="1" w:color="auto"/>
        </w:pBdr>
        <w:rPr>
          <w:rFonts w:ascii="Verdana" w:hAnsi="Verdana"/>
        </w:rPr>
      </w:pPr>
      <w:r w:rsidRPr="00970762">
        <w:rPr>
          <w:rFonts w:ascii="Verdana" w:hAnsi="Verdana"/>
        </w:rPr>
        <w:t xml:space="preserve">    }  </w:t>
      </w:r>
    </w:p>
    <w:p w14:paraId="155936D5" w14:textId="77777777" w:rsidR="00970762" w:rsidRPr="00970762" w:rsidRDefault="00970762" w:rsidP="00970762">
      <w:pPr>
        <w:pBdr>
          <w:bottom w:val="single" w:sz="6" w:space="1" w:color="auto"/>
        </w:pBdr>
        <w:rPr>
          <w:rFonts w:ascii="Verdana" w:hAnsi="Verdana"/>
        </w:rPr>
      </w:pPr>
      <w:r w:rsidRPr="00970762">
        <w:rPr>
          <w:rFonts w:ascii="Verdana" w:hAnsi="Verdana"/>
        </w:rPr>
        <w:t xml:space="preserve">  }  </w:t>
      </w:r>
    </w:p>
    <w:p w14:paraId="1A9933DE" w14:textId="77777777" w:rsidR="00970762" w:rsidRPr="00970762" w:rsidRDefault="00970762" w:rsidP="00970762">
      <w:pPr>
        <w:pBdr>
          <w:bottom w:val="single" w:sz="6" w:space="1" w:color="auto"/>
        </w:pBdr>
        <w:rPr>
          <w:rFonts w:ascii="Verdana" w:hAnsi="Verdana"/>
        </w:rPr>
      </w:pPr>
      <w:r w:rsidRPr="00970762">
        <w:rPr>
          <w:rFonts w:ascii="Verdana" w:hAnsi="Verdana"/>
        </w:rPr>
        <w:t xml:space="preserve">//passing object to a variable   </w:t>
      </w:r>
    </w:p>
    <w:p w14:paraId="02677EC1" w14:textId="77777777" w:rsidR="00970762" w:rsidRPr="00970762" w:rsidRDefault="00970762" w:rsidP="00970762">
      <w:pPr>
        <w:pBdr>
          <w:bottom w:val="single" w:sz="6" w:space="1" w:color="auto"/>
        </w:pBdr>
        <w:rPr>
          <w:rFonts w:ascii="Verdana" w:hAnsi="Verdana"/>
        </w:rPr>
      </w:pPr>
      <w:r w:rsidRPr="00970762">
        <w:rPr>
          <w:rFonts w:ascii="Verdana" w:hAnsi="Verdana"/>
        </w:rPr>
        <w:t xml:space="preserve">var e1=new </w:t>
      </w:r>
      <w:proofErr w:type="gramStart"/>
      <w:r w:rsidRPr="00970762">
        <w:rPr>
          <w:rFonts w:ascii="Verdana" w:hAnsi="Verdana"/>
        </w:rPr>
        <w:t>Employee(</w:t>
      </w:r>
      <w:proofErr w:type="gramEnd"/>
      <w:r w:rsidRPr="00970762">
        <w:rPr>
          <w:rFonts w:ascii="Verdana" w:hAnsi="Verdana"/>
        </w:rPr>
        <w:t xml:space="preserve">101,"Martin Roy");  </w:t>
      </w:r>
    </w:p>
    <w:p w14:paraId="577660F1" w14:textId="77777777" w:rsidR="00970762" w:rsidRPr="00970762" w:rsidRDefault="00970762" w:rsidP="00970762">
      <w:pPr>
        <w:pBdr>
          <w:bottom w:val="single" w:sz="6" w:space="1" w:color="auto"/>
        </w:pBdr>
        <w:rPr>
          <w:rFonts w:ascii="Verdana" w:hAnsi="Verdana"/>
        </w:rPr>
      </w:pPr>
      <w:r w:rsidRPr="00970762">
        <w:rPr>
          <w:rFonts w:ascii="Verdana" w:hAnsi="Verdana"/>
        </w:rPr>
        <w:t xml:space="preserve">var e2=new </w:t>
      </w:r>
      <w:proofErr w:type="gramStart"/>
      <w:r w:rsidRPr="00970762">
        <w:rPr>
          <w:rFonts w:ascii="Verdana" w:hAnsi="Verdana"/>
        </w:rPr>
        <w:t>Employee(</w:t>
      </w:r>
      <w:proofErr w:type="gramEnd"/>
      <w:r w:rsidRPr="00970762">
        <w:rPr>
          <w:rFonts w:ascii="Verdana" w:hAnsi="Verdana"/>
        </w:rPr>
        <w:t xml:space="preserve">102,"Duke William");  </w:t>
      </w:r>
    </w:p>
    <w:p w14:paraId="7371EB8C" w14:textId="77777777" w:rsidR="00970762" w:rsidRPr="00970762" w:rsidRDefault="00970762" w:rsidP="00970762">
      <w:pPr>
        <w:pBdr>
          <w:bottom w:val="single" w:sz="6" w:space="1" w:color="auto"/>
        </w:pBdr>
        <w:rPr>
          <w:rFonts w:ascii="Verdana" w:hAnsi="Verdana"/>
        </w:rPr>
      </w:pPr>
      <w:r w:rsidRPr="00970762">
        <w:rPr>
          <w:rFonts w:ascii="Verdana" w:hAnsi="Verdana"/>
        </w:rPr>
        <w:t>e</w:t>
      </w:r>
      <w:proofErr w:type="gramStart"/>
      <w:r w:rsidRPr="00970762">
        <w:rPr>
          <w:rFonts w:ascii="Verdana" w:hAnsi="Verdana"/>
        </w:rPr>
        <w:t>1.detail</w:t>
      </w:r>
      <w:proofErr w:type="gramEnd"/>
      <w:r w:rsidRPr="00970762">
        <w:rPr>
          <w:rFonts w:ascii="Verdana" w:hAnsi="Verdana"/>
        </w:rPr>
        <w:t xml:space="preserve">(); //calling method  </w:t>
      </w:r>
    </w:p>
    <w:p w14:paraId="74663D36" w14:textId="77777777" w:rsidR="00970762" w:rsidRPr="00970762" w:rsidRDefault="00970762" w:rsidP="00970762">
      <w:pPr>
        <w:pBdr>
          <w:bottom w:val="single" w:sz="6" w:space="1" w:color="auto"/>
        </w:pBdr>
        <w:rPr>
          <w:rFonts w:ascii="Verdana" w:hAnsi="Verdana"/>
        </w:rPr>
      </w:pPr>
      <w:r w:rsidRPr="00970762">
        <w:rPr>
          <w:rFonts w:ascii="Verdana" w:hAnsi="Verdana"/>
        </w:rPr>
        <w:t>e</w:t>
      </w:r>
      <w:proofErr w:type="gramStart"/>
      <w:r w:rsidRPr="00970762">
        <w:rPr>
          <w:rFonts w:ascii="Verdana" w:hAnsi="Verdana"/>
        </w:rPr>
        <w:t>2.detail</w:t>
      </w:r>
      <w:proofErr w:type="gramEnd"/>
      <w:r w:rsidRPr="00970762">
        <w:rPr>
          <w:rFonts w:ascii="Verdana" w:hAnsi="Verdana"/>
        </w:rPr>
        <w:t xml:space="preserve">();  </w:t>
      </w:r>
    </w:p>
    <w:p w14:paraId="11473B6E" w14:textId="77777777" w:rsidR="00970762" w:rsidRDefault="00970762" w:rsidP="00970762">
      <w:pPr>
        <w:pBdr>
          <w:bottom w:val="single" w:sz="6" w:space="1" w:color="auto"/>
        </w:pBdr>
        <w:rPr>
          <w:rFonts w:ascii="Verdana" w:hAnsi="Verdana"/>
        </w:rPr>
      </w:pPr>
      <w:r w:rsidRPr="00970762">
        <w:rPr>
          <w:rFonts w:ascii="Verdana" w:hAnsi="Verdana"/>
        </w:rPr>
        <w:t xml:space="preserve">&lt;/script&gt;  </w:t>
      </w:r>
    </w:p>
    <w:p w14:paraId="74BF9358" w14:textId="77777777" w:rsidR="00171C68" w:rsidRDefault="00171C68" w:rsidP="00970762">
      <w:pPr>
        <w:pBdr>
          <w:bottom w:val="single" w:sz="6" w:space="1" w:color="auto"/>
        </w:pBdr>
        <w:rPr>
          <w:rFonts w:ascii="Verdana" w:hAnsi="Verdana"/>
        </w:rPr>
      </w:pPr>
    </w:p>
    <w:p w14:paraId="7484937F" w14:textId="77777777" w:rsidR="00171C68" w:rsidRDefault="00171C68" w:rsidP="00970762">
      <w:pPr>
        <w:pBdr>
          <w:bottom w:val="single" w:sz="6" w:space="1" w:color="auto"/>
        </w:pBdr>
        <w:rPr>
          <w:rFonts w:ascii="Verdana" w:hAnsi="Verdana"/>
        </w:rPr>
      </w:pPr>
    </w:p>
    <w:p w14:paraId="1D1B6B25" w14:textId="77777777" w:rsidR="00171C68" w:rsidRDefault="00171C68" w:rsidP="00970762">
      <w:pPr>
        <w:pBdr>
          <w:bottom w:val="single" w:sz="6" w:space="1" w:color="auto"/>
        </w:pBdr>
        <w:rPr>
          <w:rFonts w:ascii="Verdana" w:hAnsi="Verdana"/>
          <w:b/>
        </w:rPr>
      </w:pPr>
      <w:r w:rsidRPr="00171C68">
        <w:rPr>
          <w:rFonts w:ascii="Verdana" w:hAnsi="Verdana"/>
          <w:b/>
        </w:rPr>
        <w:t>Constructor</w:t>
      </w:r>
    </w:p>
    <w:p w14:paraId="3FEA3598" w14:textId="77777777" w:rsidR="00CB55A0" w:rsidRDefault="00CB55A0" w:rsidP="00970762">
      <w:pPr>
        <w:pBdr>
          <w:bottom w:val="single" w:sz="6" w:space="1" w:color="auto"/>
        </w:pBdr>
        <w:rPr>
          <w:rFonts w:ascii="Verdana" w:hAnsi="Verdana"/>
          <w:b/>
        </w:rPr>
      </w:pPr>
    </w:p>
    <w:p w14:paraId="1716E92E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&lt;!DOCTYPE html&gt;</w:t>
      </w:r>
    </w:p>
    <w:p w14:paraId="64FC3ED5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&lt;html&gt;</w:t>
      </w:r>
    </w:p>
    <w:p w14:paraId="3C036944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&lt;body&gt;</w:t>
      </w:r>
    </w:p>
    <w:p w14:paraId="69EA2127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</w:p>
    <w:p w14:paraId="5606D1FF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&lt;script&gt;</w:t>
      </w:r>
    </w:p>
    <w:p w14:paraId="5EB31500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class Employee {</w:t>
      </w:r>
    </w:p>
    <w:p w14:paraId="17399A63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 xml:space="preserve">  </w:t>
      </w:r>
      <w:proofErr w:type="gramStart"/>
      <w:r w:rsidRPr="00CB55A0">
        <w:rPr>
          <w:rFonts w:ascii="Verdana" w:hAnsi="Verdana"/>
        </w:rPr>
        <w:t>constructor(</w:t>
      </w:r>
      <w:proofErr w:type="gramEnd"/>
      <w:r w:rsidRPr="00CB55A0">
        <w:rPr>
          <w:rFonts w:ascii="Verdana" w:hAnsi="Verdana"/>
        </w:rPr>
        <w:t>) {</w:t>
      </w:r>
    </w:p>
    <w:p w14:paraId="17E48555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 xml:space="preserve">    this.id=101;</w:t>
      </w:r>
    </w:p>
    <w:p w14:paraId="34DBDEA7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 xml:space="preserve">    this.name = "Martin Roy";</w:t>
      </w:r>
    </w:p>
    <w:p w14:paraId="71F97F29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 xml:space="preserve">  } </w:t>
      </w:r>
    </w:p>
    <w:p w14:paraId="0B904793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}</w:t>
      </w:r>
    </w:p>
    <w:p w14:paraId="391699A9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lastRenderedPageBreak/>
        <w:t xml:space="preserve">var emp = new </w:t>
      </w:r>
      <w:proofErr w:type="gramStart"/>
      <w:r w:rsidRPr="00CB55A0">
        <w:rPr>
          <w:rFonts w:ascii="Verdana" w:hAnsi="Verdana"/>
        </w:rPr>
        <w:t>Employee(</w:t>
      </w:r>
      <w:proofErr w:type="gramEnd"/>
      <w:r w:rsidRPr="00CB55A0">
        <w:rPr>
          <w:rFonts w:ascii="Verdana" w:hAnsi="Verdana"/>
        </w:rPr>
        <w:t>);</w:t>
      </w:r>
    </w:p>
    <w:p w14:paraId="3311B845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CB55A0">
        <w:rPr>
          <w:rFonts w:ascii="Verdana" w:hAnsi="Verdana"/>
        </w:rPr>
        <w:t>document.writeln</w:t>
      </w:r>
      <w:proofErr w:type="spellEnd"/>
      <w:proofErr w:type="gramEnd"/>
      <w:r w:rsidRPr="00CB55A0">
        <w:rPr>
          <w:rFonts w:ascii="Verdana" w:hAnsi="Verdana"/>
        </w:rPr>
        <w:t>(emp.id+" "+emp.name);</w:t>
      </w:r>
    </w:p>
    <w:p w14:paraId="49D6FAAB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&lt;/script&gt;</w:t>
      </w:r>
    </w:p>
    <w:p w14:paraId="575B5686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</w:p>
    <w:p w14:paraId="66133BCD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&lt;/body&gt;</w:t>
      </w:r>
    </w:p>
    <w:p w14:paraId="0AEA219C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&lt;/html&gt;</w:t>
      </w:r>
    </w:p>
    <w:p w14:paraId="531813FE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</w:p>
    <w:p w14:paraId="5DC3EB90" w14:textId="77777777" w:rsidR="00CB55A0" w:rsidRDefault="00CB55A0" w:rsidP="00970762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r>
        <w:rPr>
          <w:rFonts w:ascii="Verdana" w:hAnsi="Verdana"/>
        </w:rPr>
        <w:t>Eg</w:t>
      </w:r>
      <w:proofErr w:type="spellEnd"/>
      <w:r>
        <w:rPr>
          <w:rFonts w:ascii="Verdana" w:hAnsi="Verdana"/>
        </w:rPr>
        <w:t>:</w:t>
      </w:r>
    </w:p>
    <w:p w14:paraId="4030C98E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&lt;!DOCTYPE html&gt;</w:t>
      </w:r>
    </w:p>
    <w:p w14:paraId="2AB1290D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&lt;html&gt;</w:t>
      </w:r>
    </w:p>
    <w:p w14:paraId="698090BE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&lt;body&gt;</w:t>
      </w:r>
    </w:p>
    <w:p w14:paraId="043DABA2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</w:p>
    <w:p w14:paraId="4CEE1AD3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&lt;script&gt;</w:t>
      </w:r>
    </w:p>
    <w:p w14:paraId="6587FA99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class CompanyName</w:t>
      </w:r>
    </w:p>
    <w:p w14:paraId="2CA5B9A4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{</w:t>
      </w:r>
    </w:p>
    <w:p w14:paraId="6CCF9E4B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 xml:space="preserve">  </w:t>
      </w:r>
      <w:proofErr w:type="gramStart"/>
      <w:r w:rsidRPr="00CB55A0">
        <w:rPr>
          <w:rFonts w:ascii="Verdana" w:hAnsi="Verdana"/>
        </w:rPr>
        <w:t>constructor(</w:t>
      </w:r>
      <w:proofErr w:type="gramEnd"/>
      <w:r w:rsidRPr="00CB55A0">
        <w:rPr>
          <w:rFonts w:ascii="Verdana" w:hAnsi="Verdana"/>
        </w:rPr>
        <w:t>)</w:t>
      </w:r>
    </w:p>
    <w:p w14:paraId="73F89BA7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 xml:space="preserve">  {</w:t>
      </w:r>
    </w:p>
    <w:p w14:paraId="237851FA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 xml:space="preserve">    </w:t>
      </w:r>
      <w:proofErr w:type="spellStart"/>
      <w:proofErr w:type="gramStart"/>
      <w:r w:rsidRPr="00CB55A0">
        <w:rPr>
          <w:rFonts w:ascii="Verdana" w:hAnsi="Verdana"/>
        </w:rPr>
        <w:t>this.company</w:t>
      </w:r>
      <w:proofErr w:type="spellEnd"/>
      <w:proofErr w:type="gramEnd"/>
      <w:r w:rsidRPr="00CB55A0">
        <w:rPr>
          <w:rFonts w:ascii="Verdana" w:hAnsi="Verdana"/>
        </w:rPr>
        <w:t>="</w:t>
      </w:r>
      <w:proofErr w:type="spellStart"/>
      <w:r w:rsidRPr="00CB55A0">
        <w:rPr>
          <w:rFonts w:ascii="Verdana" w:hAnsi="Verdana"/>
        </w:rPr>
        <w:t>Javatpoint</w:t>
      </w:r>
      <w:proofErr w:type="spellEnd"/>
      <w:r w:rsidRPr="00CB55A0">
        <w:rPr>
          <w:rFonts w:ascii="Verdana" w:hAnsi="Verdana"/>
        </w:rPr>
        <w:t>";</w:t>
      </w:r>
    </w:p>
    <w:p w14:paraId="59EDA47B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 xml:space="preserve">  }</w:t>
      </w:r>
    </w:p>
    <w:p w14:paraId="0CCBF986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}</w:t>
      </w:r>
    </w:p>
    <w:p w14:paraId="0830404E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class Employee extends CompanyName {</w:t>
      </w:r>
    </w:p>
    <w:p w14:paraId="3E1FB3C6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 xml:space="preserve">  constructor(</w:t>
      </w:r>
      <w:proofErr w:type="spellStart"/>
      <w:proofErr w:type="gramStart"/>
      <w:r w:rsidRPr="00CB55A0">
        <w:rPr>
          <w:rFonts w:ascii="Verdana" w:hAnsi="Verdana"/>
        </w:rPr>
        <w:t>id,name</w:t>
      </w:r>
      <w:proofErr w:type="spellEnd"/>
      <w:proofErr w:type="gramEnd"/>
      <w:r w:rsidRPr="00CB55A0">
        <w:rPr>
          <w:rFonts w:ascii="Verdana" w:hAnsi="Verdana"/>
        </w:rPr>
        <w:t>) {</w:t>
      </w:r>
    </w:p>
    <w:p w14:paraId="614078B0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 xml:space="preserve">   </w:t>
      </w:r>
      <w:proofErr w:type="gramStart"/>
      <w:r w:rsidRPr="00CB55A0">
        <w:rPr>
          <w:rFonts w:ascii="Verdana" w:hAnsi="Verdana"/>
        </w:rPr>
        <w:t>super(</w:t>
      </w:r>
      <w:proofErr w:type="gramEnd"/>
      <w:r w:rsidRPr="00CB55A0">
        <w:rPr>
          <w:rFonts w:ascii="Verdana" w:hAnsi="Verdana"/>
        </w:rPr>
        <w:t>);</w:t>
      </w:r>
    </w:p>
    <w:p w14:paraId="0162D5E7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 xml:space="preserve">    this.id=id;</w:t>
      </w:r>
    </w:p>
    <w:p w14:paraId="47B4A9DA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 xml:space="preserve">    this.name=name;</w:t>
      </w:r>
    </w:p>
    <w:p w14:paraId="78E4ED1B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 xml:space="preserve">  } </w:t>
      </w:r>
    </w:p>
    <w:p w14:paraId="0169131B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}</w:t>
      </w:r>
      <w:r w:rsidRPr="00CB55A0">
        <w:rPr>
          <w:rFonts w:ascii="Verdana" w:hAnsi="Verdana"/>
        </w:rPr>
        <w:tab/>
      </w:r>
    </w:p>
    <w:p w14:paraId="370EB4AC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lastRenderedPageBreak/>
        <w:t>var emp = new Employee(1,"John");</w:t>
      </w:r>
    </w:p>
    <w:p w14:paraId="4A35F75D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CB55A0">
        <w:rPr>
          <w:rFonts w:ascii="Verdana" w:hAnsi="Verdana"/>
        </w:rPr>
        <w:t>document.writeln</w:t>
      </w:r>
      <w:proofErr w:type="spellEnd"/>
      <w:proofErr w:type="gramEnd"/>
      <w:r w:rsidRPr="00CB55A0">
        <w:rPr>
          <w:rFonts w:ascii="Verdana" w:hAnsi="Verdana"/>
        </w:rPr>
        <w:t>(emp.id+" "+emp.name+" "+</w:t>
      </w:r>
      <w:proofErr w:type="spellStart"/>
      <w:r w:rsidRPr="00CB55A0">
        <w:rPr>
          <w:rFonts w:ascii="Verdana" w:hAnsi="Verdana"/>
        </w:rPr>
        <w:t>emp.company</w:t>
      </w:r>
      <w:proofErr w:type="spellEnd"/>
      <w:r w:rsidRPr="00CB55A0">
        <w:rPr>
          <w:rFonts w:ascii="Verdana" w:hAnsi="Verdana"/>
        </w:rPr>
        <w:t>);</w:t>
      </w:r>
    </w:p>
    <w:p w14:paraId="135F77AA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&lt;/script&gt;</w:t>
      </w:r>
    </w:p>
    <w:p w14:paraId="507E762B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</w:p>
    <w:p w14:paraId="1E883F6B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&lt;/body&gt;</w:t>
      </w:r>
    </w:p>
    <w:p w14:paraId="6BF59FA5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&lt;/html&gt;</w:t>
      </w:r>
    </w:p>
    <w:p w14:paraId="48FA6A7D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</w:p>
    <w:p w14:paraId="49D40677" w14:textId="77777777" w:rsidR="00CB55A0" w:rsidRDefault="00CB55A0" w:rsidP="00970762">
      <w:pPr>
        <w:pBdr>
          <w:bottom w:val="single" w:sz="6" w:space="1" w:color="auto"/>
        </w:pBdr>
        <w:rPr>
          <w:rFonts w:ascii="Verdana" w:hAnsi="Verdana"/>
          <w:b/>
        </w:rPr>
      </w:pPr>
      <w:r w:rsidRPr="00CB55A0">
        <w:rPr>
          <w:rFonts w:ascii="Verdana" w:hAnsi="Verdana"/>
          <w:b/>
        </w:rPr>
        <w:t>static Method</w:t>
      </w:r>
    </w:p>
    <w:p w14:paraId="6608E0E4" w14:textId="77777777" w:rsidR="00CB55A0" w:rsidRDefault="00CB55A0" w:rsidP="00970762">
      <w:pPr>
        <w:pBdr>
          <w:bottom w:val="single" w:sz="6" w:space="1" w:color="auto"/>
        </w:pBdr>
        <w:rPr>
          <w:rFonts w:ascii="Verdana" w:hAnsi="Verdana"/>
          <w:b/>
        </w:rPr>
      </w:pPr>
    </w:p>
    <w:p w14:paraId="7DA8669D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&lt;!DOCTYPE html&gt;</w:t>
      </w:r>
    </w:p>
    <w:p w14:paraId="4075826E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&lt;html&gt;</w:t>
      </w:r>
    </w:p>
    <w:p w14:paraId="7719974A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&lt;body&gt;</w:t>
      </w:r>
    </w:p>
    <w:p w14:paraId="2BCDF037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</w:p>
    <w:p w14:paraId="16852B0D" w14:textId="069FD21C" w:rsidR="00CB55A0" w:rsidRPr="00CB55A0" w:rsidRDefault="00CB55A0" w:rsidP="00215C03">
      <w:pPr>
        <w:pBdr>
          <w:bottom w:val="single" w:sz="6" w:space="1" w:color="auto"/>
        </w:pBdr>
        <w:tabs>
          <w:tab w:val="left" w:pos="3870"/>
        </w:tabs>
        <w:rPr>
          <w:rFonts w:ascii="Verdana" w:hAnsi="Verdana"/>
        </w:rPr>
      </w:pPr>
      <w:r w:rsidRPr="00CB55A0">
        <w:rPr>
          <w:rFonts w:ascii="Verdana" w:hAnsi="Verdana"/>
        </w:rPr>
        <w:t>&lt;script&gt;</w:t>
      </w:r>
      <w:r w:rsidR="00215C03">
        <w:rPr>
          <w:rFonts w:ascii="Verdana" w:hAnsi="Verdana"/>
        </w:rPr>
        <w:tab/>
      </w:r>
    </w:p>
    <w:p w14:paraId="0DD146A0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class Test</w:t>
      </w:r>
    </w:p>
    <w:p w14:paraId="308F24BE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{</w:t>
      </w:r>
    </w:p>
    <w:p w14:paraId="7E8164D6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 xml:space="preserve">  static </w:t>
      </w:r>
      <w:proofErr w:type="gramStart"/>
      <w:r w:rsidRPr="00CB55A0">
        <w:rPr>
          <w:rFonts w:ascii="Verdana" w:hAnsi="Verdana"/>
        </w:rPr>
        <w:t>display(</w:t>
      </w:r>
      <w:proofErr w:type="gramEnd"/>
      <w:r w:rsidRPr="00CB55A0">
        <w:rPr>
          <w:rFonts w:ascii="Verdana" w:hAnsi="Verdana"/>
        </w:rPr>
        <w:t>)</w:t>
      </w:r>
    </w:p>
    <w:p w14:paraId="45066173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 xml:space="preserve">  {</w:t>
      </w:r>
    </w:p>
    <w:p w14:paraId="20D54E6C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 xml:space="preserve">    return "static method is invoked"</w:t>
      </w:r>
    </w:p>
    <w:p w14:paraId="322E5050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 xml:space="preserve">  }</w:t>
      </w:r>
    </w:p>
    <w:p w14:paraId="35CBE70D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}</w:t>
      </w:r>
    </w:p>
    <w:p w14:paraId="6A6BBD54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proofErr w:type="spellStart"/>
      <w:proofErr w:type="gramStart"/>
      <w:r w:rsidRPr="00CB55A0">
        <w:rPr>
          <w:rFonts w:ascii="Verdana" w:hAnsi="Verdana"/>
        </w:rPr>
        <w:t>document.writeln</w:t>
      </w:r>
      <w:proofErr w:type="spellEnd"/>
      <w:proofErr w:type="gramEnd"/>
      <w:r w:rsidRPr="00CB55A0">
        <w:rPr>
          <w:rFonts w:ascii="Verdana" w:hAnsi="Verdana"/>
        </w:rPr>
        <w:t>(</w:t>
      </w:r>
      <w:proofErr w:type="spellStart"/>
      <w:r w:rsidRPr="00CB55A0">
        <w:rPr>
          <w:rFonts w:ascii="Verdana" w:hAnsi="Verdana"/>
        </w:rPr>
        <w:t>Test.display</w:t>
      </w:r>
      <w:proofErr w:type="spellEnd"/>
      <w:r w:rsidRPr="00CB55A0">
        <w:rPr>
          <w:rFonts w:ascii="Verdana" w:hAnsi="Verdana"/>
        </w:rPr>
        <w:t>());</w:t>
      </w:r>
    </w:p>
    <w:p w14:paraId="424B3707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&lt;/script&gt;</w:t>
      </w:r>
    </w:p>
    <w:p w14:paraId="5A8AD684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</w:p>
    <w:p w14:paraId="1B547107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&lt;/body&gt;</w:t>
      </w:r>
    </w:p>
    <w:p w14:paraId="1180E2AD" w14:textId="77777777" w:rsidR="00CB55A0" w:rsidRPr="00CB55A0" w:rsidRDefault="00CB55A0" w:rsidP="00CB55A0">
      <w:pPr>
        <w:pBdr>
          <w:bottom w:val="single" w:sz="6" w:space="1" w:color="auto"/>
        </w:pBdr>
        <w:rPr>
          <w:rFonts w:ascii="Verdana" w:hAnsi="Verdana"/>
        </w:rPr>
      </w:pPr>
      <w:r w:rsidRPr="00CB55A0">
        <w:rPr>
          <w:rFonts w:ascii="Verdana" w:hAnsi="Verdana"/>
        </w:rPr>
        <w:t>&lt;/html&gt;</w:t>
      </w:r>
    </w:p>
    <w:p w14:paraId="1884C51E" w14:textId="3C4C31D2" w:rsidR="00CB55A0" w:rsidRDefault="00CB55A0" w:rsidP="00CB55A0">
      <w:pPr>
        <w:pBdr>
          <w:bottom w:val="single" w:sz="6" w:space="1" w:color="auto"/>
        </w:pBdr>
        <w:rPr>
          <w:rFonts w:ascii="Verdana" w:hAnsi="Verdana"/>
          <w:b/>
        </w:rPr>
      </w:pPr>
    </w:p>
    <w:p w14:paraId="5220213A" w14:textId="35A7830A" w:rsidR="00215C03" w:rsidRDefault="00215C03" w:rsidP="00CB55A0">
      <w:pPr>
        <w:pBdr>
          <w:bottom w:val="single" w:sz="6" w:space="1" w:color="auto"/>
        </w:pBdr>
        <w:rPr>
          <w:rFonts w:ascii="Verdana" w:hAnsi="Verdana"/>
          <w:b/>
        </w:rPr>
      </w:pPr>
    </w:p>
    <w:p w14:paraId="765AEFB8" w14:textId="77777777" w:rsidR="00215C03" w:rsidRPr="00CB55A0" w:rsidRDefault="00215C03" w:rsidP="00CB55A0">
      <w:pPr>
        <w:pBdr>
          <w:bottom w:val="single" w:sz="6" w:space="1" w:color="auto"/>
        </w:pBdr>
        <w:rPr>
          <w:rFonts w:ascii="Verdana" w:hAnsi="Verdana"/>
          <w:b/>
        </w:rPr>
      </w:pPr>
    </w:p>
    <w:p w14:paraId="388AC134" w14:textId="77777777" w:rsidR="00CB55A0" w:rsidRPr="00CB55A0" w:rsidRDefault="00CB55A0" w:rsidP="00970762">
      <w:pPr>
        <w:pBdr>
          <w:bottom w:val="single" w:sz="6" w:space="1" w:color="auto"/>
        </w:pBdr>
        <w:rPr>
          <w:rFonts w:ascii="Verdana" w:hAnsi="Verdana"/>
          <w:b/>
        </w:rPr>
      </w:pPr>
    </w:p>
    <w:sectPr w:rsidR="00CB55A0" w:rsidRPr="00CB55A0" w:rsidSect="00EC0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3F214" w14:textId="77777777" w:rsidR="006F6FFF" w:rsidRDefault="006F6FFF" w:rsidP="004651E1">
      <w:pPr>
        <w:spacing w:after="0" w:line="240" w:lineRule="auto"/>
      </w:pPr>
      <w:r>
        <w:separator/>
      </w:r>
    </w:p>
  </w:endnote>
  <w:endnote w:type="continuationSeparator" w:id="0">
    <w:p w14:paraId="0B70C643" w14:textId="77777777" w:rsidR="006F6FFF" w:rsidRDefault="006F6FFF" w:rsidP="00465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EE040" w14:textId="77777777" w:rsidR="006F6FFF" w:rsidRDefault="006F6FFF" w:rsidP="004651E1">
      <w:pPr>
        <w:spacing w:after="0" w:line="240" w:lineRule="auto"/>
      </w:pPr>
      <w:r>
        <w:separator/>
      </w:r>
    </w:p>
  </w:footnote>
  <w:footnote w:type="continuationSeparator" w:id="0">
    <w:p w14:paraId="15193F84" w14:textId="77777777" w:rsidR="006F6FFF" w:rsidRDefault="006F6FFF" w:rsidP="00465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875"/>
    <w:multiLevelType w:val="multilevel"/>
    <w:tmpl w:val="35288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E3F48F6"/>
    <w:multiLevelType w:val="hybridMultilevel"/>
    <w:tmpl w:val="18E8C7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5EF4"/>
    <w:multiLevelType w:val="hybridMultilevel"/>
    <w:tmpl w:val="015C8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356B4"/>
    <w:multiLevelType w:val="hybridMultilevel"/>
    <w:tmpl w:val="220A27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87B33"/>
    <w:multiLevelType w:val="multilevel"/>
    <w:tmpl w:val="2C4C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14E92"/>
    <w:multiLevelType w:val="hybridMultilevel"/>
    <w:tmpl w:val="0074C3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B742D"/>
    <w:multiLevelType w:val="multilevel"/>
    <w:tmpl w:val="FDBE2D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84"/>
    <w:rsid w:val="000048C2"/>
    <w:rsid w:val="000378E7"/>
    <w:rsid w:val="00041399"/>
    <w:rsid w:val="000568A5"/>
    <w:rsid w:val="00056F8B"/>
    <w:rsid w:val="00112448"/>
    <w:rsid w:val="00124EAF"/>
    <w:rsid w:val="001252F2"/>
    <w:rsid w:val="00171C68"/>
    <w:rsid w:val="00187205"/>
    <w:rsid w:val="00191339"/>
    <w:rsid w:val="001B1130"/>
    <w:rsid w:val="001B3CDE"/>
    <w:rsid w:val="001D68F0"/>
    <w:rsid w:val="001F5BF2"/>
    <w:rsid w:val="00202348"/>
    <w:rsid w:val="00215C03"/>
    <w:rsid w:val="002927BF"/>
    <w:rsid w:val="002E05DD"/>
    <w:rsid w:val="00436D62"/>
    <w:rsid w:val="004651E1"/>
    <w:rsid w:val="004A134F"/>
    <w:rsid w:val="00525A6C"/>
    <w:rsid w:val="005359A2"/>
    <w:rsid w:val="00544A2A"/>
    <w:rsid w:val="00546C03"/>
    <w:rsid w:val="006136C7"/>
    <w:rsid w:val="006347F1"/>
    <w:rsid w:val="00641928"/>
    <w:rsid w:val="00653876"/>
    <w:rsid w:val="00691166"/>
    <w:rsid w:val="006B40C3"/>
    <w:rsid w:val="006F1E03"/>
    <w:rsid w:val="006F6FFF"/>
    <w:rsid w:val="00707EFE"/>
    <w:rsid w:val="007A7EB6"/>
    <w:rsid w:val="007D39C5"/>
    <w:rsid w:val="008708AF"/>
    <w:rsid w:val="00875DA5"/>
    <w:rsid w:val="008C045E"/>
    <w:rsid w:val="0092042A"/>
    <w:rsid w:val="00970762"/>
    <w:rsid w:val="00985912"/>
    <w:rsid w:val="009A30E6"/>
    <w:rsid w:val="00A27084"/>
    <w:rsid w:val="00A918C9"/>
    <w:rsid w:val="00AA0F64"/>
    <w:rsid w:val="00B43E68"/>
    <w:rsid w:val="00B639A3"/>
    <w:rsid w:val="00B80CF4"/>
    <w:rsid w:val="00BD47E3"/>
    <w:rsid w:val="00BE3B1F"/>
    <w:rsid w:val="00C0038A"/>
    <w:rsid w:val="00C41D40"/>
    <w:rsid w:val="00C75649"/>
    <w:rsid w:val="00C956CC"/>
    <w:rsid w:val="00CB55A0"/>
    <w:rsid w:val="00CB6C7D"/>
    <w:rsid w:val="00D22579"/>
    <w:rsid w:val="00D46CAA"/>
    <w:rsid w:val="00D56685"/>
    <w:rsid w:val="00D72278"/>
    <w:rsid w:val="00D868FB"/>
    <w:rsid w:val="00D86C4E"/>
    <w:rsid w:val="00D86F16"/>
    <w:rsid w:val="00E01683"/>
    <w:rsid w:val="00E3440F"/>
    <w:rsid w:val="00E359E0"/>
    <w:rsid w:val="00E372BB"/>
    <w:rsid w:val="00E42DF3"/>
    <w:rsid w:val="00EC0D7E"/>
    <w:rsid w:val="00ED5649"/>
    <w:rsid w:val="00F418A3"/>
    <w:rsid w:val="00F54570"/>
    <w:rsid w:val="00F641A9"/>
    <w:rsid w:val="00FA43F8"/>
    <w:rsid w:val="00FA7AC5"/>
    <w:rsid w:val="00FB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96B5"/>
  <w15:docId w15:val="{7F90E38B-7370-438F-ACDB-2C0B5004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7E"/>
  </w:style>
  <w:style w:type="paragraph" w:styleId="Heading1">
    <w:name w:val="heading 1"/>
    <w:basedOn w:val="Normal"/>
    <w:next w:val="Normal"/>
    <w:link w:val="Heading1Char"/>
    <w:uiPriority w:val="9"/>
    <w:qFormat/>
    <w:rsid w:val="00FB3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0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270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708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7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27084"/>
  </w:style>
  <w:style w:type="character" w:styleId="Emphasis">
    <w:name w:val="Emphasis"/>
    <w:basedOn w:val="DefaultParagraphFont"/>
    <w:uiPriority w:val="20"/>
    <w:qFormat/>
    <w:rsid w:val="00A27084"/>
    <w:rPr>
      <w:i/>
      <w:iCs/>
    </w:rPr>
  </w:style>
  <w:style w:type="paragraph" w:styleId="ListParagraph">
    <w:name w:val="List Paragraph"/>
    <w:basedOn w:val="Normal"/>
    <w:uiPriority w:val="34"/>
    <w:qFormat/>
    <w:rsid w:val="00A270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A30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65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51E1"/>
  </w:style>
  <w:style w:type="paragraph" w:styleId="Footer">
    <w:name w:val="footer"/>
    <w:basedOn w:val="Normal"/>
    <w:link w:val="FooterChar"/>
    <w:uiPriority w:val="99"/>
    <w:semiHidden/>
    <w:unhideWhenUsed/>
    <w:rsid w:val="00465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51E1"/>
  </w:style>
  <w:style w:type="character" w:customStyle="1" w:styleId="Heading1Char">
    <w:name w:val="Heading 1 Char"/>
    <w:basedOn w:val="DefaultParagraphFont"/>
    <w:link w:val="Heading1"/>
    <w:uiPriority w:val="9"/>
    <w:rsid w:val="00FB3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2484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96829198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04810726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49186084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203253886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77089057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713312228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496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9543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39125960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69216137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414858854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11694675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14578669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605423700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6724440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022130446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64627287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352077688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02776871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723916529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57639928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915745954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69808010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892815368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3694203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357588140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92789312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870922858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4971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440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22425913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995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9107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38322149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59676869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471480707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84872386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22185561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832989585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475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9451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61280275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7307333">
          <w:marLeft w:val="0"/>
          <w:marRight w:val="0"/>
          <w:marTop w:val="0"/>
          <w:marBottom w:val="111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7106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5780</TotalTime>
  <Pages>50</Pages>
  <Words>4039</Words>
  <Characters>23023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IDC294G500HD</dc:creator>
  <cp:lastModifiedBy>Dilshad Khan</cp:lastModifiedBy>
  <cp:revision>12</cp:revision>
  <dcterms:created xsi:type="dcterms:W3CDTF">2021-01-22T09:12:00Z</dcterms:created>
  <dcterms:modified xsi:type="dcterms:W3CDTF">2021-03-02T06:18:00Z</dcterms:modified>
</cp:coreProperties>
</file>